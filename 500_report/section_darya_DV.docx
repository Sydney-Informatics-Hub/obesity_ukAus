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FD8AB" w14:textId="77777777" w:rsidR="00EF48CA" w:rsidRPr="006F712C" w:rsidRDefault="00EF48CA" w:rsidP="00917096">
      <w:pPr>
        <w:tabs>
          <w:tab w:val="left" w:pos="3261"/>
        </w:tabs>
        <w:spacing w:after="0" w:line="240" w:lineRule="auto"/>
        <w:rPr>
          <w:rFonts w:ascii="Times New Roman" w:hAnsi="Times New Roman" w:cs="Times New Roman"/>
          <w:sz w:val="24"/>
          <w:szCs w:val="24"/>
          <w:lang w:val="en-US"/>
        </w:rPr>
      </w:pPr>
      <w:r w:rsidRPr="00C161F7">
        <w:rPr>
          <w:rFonts w:ascii="Times New Roman" w:hAnsi="Times New Roman" w:cs="Times New Roman"/>
          <w:sz w:val="24"/>
          <w:szCs w:val="24"/>
        </w:rPr>
        <w:t xml:space="preserve">For a different look at the datasets, Table 11 shows the </w:t>
      </w:r>
      <w:r>
        <w:rPr>
          <w:rFonts w:ascii="Times New Roman" w:hAnsi="Times New Roman" w:cs="Times New Roman"/>
          <w:sz w:val="24"/>
          <w:szCs w:val="24"/>
        </w:rPr>
        <w:t>n</w:t>
      </w:r>
      <w:r w:rsidRPr="00C161F7">
        <w:rPr>
          <w:rFonts w:ascii="Times New Roman" w:hAnsi="Times New Roman" w:cs="Times New Roman"/>
          <w:sz w:val="24"/>
          <w:szCs w:val="24"/>
        </w:rPr>
        <w:t xml:space="preserve">umber </w:t>
      </w:r>
      <w:r>
        <w:rPr>
          <w:rFonts w:ascii="Times New Roman" w:hAnsi="Times New Roman" w:cs="Times New Roman"/>
          <w:sz w:val="24"/>
          <w:szCs w:val="24"/>
        </w:rPr>
        <w:t xml:space="preserve">and proportion </w:t>
      </w:r>
      <w:r w:rsidRPr="00C161F7">
        <w:rPr>
          <w:rFonts w:ascii="Times New Roman" w:hAnsi="Times New Roman" w:cs="Times New Roman"/>
          <w:sz w:val="24"/>
          <w:szCs w:val="24"/>
        </w:rPr>
        <w:t xml:space="preserve">of articles with one or more instance of the relevant language type </w:t>
      </w:r>
      <w:r>
        <w:rPr>
          <w:rFonts w:ascii="Times New Roman" w:hAnsi="Times New Roman" w:cs="Times New Roman"/>
          <w:sz w:val="24"/>
          <w:szCs w:val="24"/>
        </w:rPr>
        <w:t xml:space="preserve">in each subset </w:t>
      </w:r>
      <w:r w:rsidRPr="00C161F7">
        <w:rPr>
          <w:rFonts w:ascii="Times New Roman" w:hAnsi="Times New Roman" w:cs="Times New Roman"/>
          <w:sz w:val="24"/>
          <w:szCs w:val="24"/>
          <w:lang w:val="en-US"/>
        </w:rPr>
        <w:t>(some articles may contain more than one type of language)</w:t>
      </w:r>
      <w:r w:rsidRPr="00C161F7">
        <w:rPr>
          <w:rFonts w:ascii="Times New Roman" w:hAnsi="Times New Roman" w:cs="Times New Roman"/>
          <w:sz w:val="24"/>
          <w:szCs w:val="24"/>
        </w:rPr>
        <w:t>.</w:t>
      </w:r>
      <w:r>
        <w:rPr>
          <w:rStyle w:val="EndnoteReference"/>
          <w:rFonts w:ascii="Times New Roman" w:hAnsi="Times New Roman" w:cs="Times New Roman"/>
          <w:sz w:val="24"/>
          <w:szCs w:val="24"/>
        </w:rPr>
        <w:endnoteReference w:id="1"/>
      </w:r>
      <w:r>
        <w:rPr>
          <w:rFonts w:ascii="Times New Roman" w:hAnsi="Times New Roman" w:cs="Times New Roman"/>
          <w:sz w:val="24"/>
          <w:szCs w:val="24"/>
        </w:rPr>
        <w:t xml:space="preserve"> This is also visualised in Figure 1, </w:t>
      </w:r>
      <w:r w:rsidRPr="00352A5F">
        <w:rPr>
          <w:rFonts w:ascii="Times New Roman" w:hAnsi="Times New Roman" w:cs="Times New Roman"/>
          <w:sz w:val="24"/>
          <w:szCs w:val="24"/>
        </w:rPr>
        <w:t>which shows the proportion of articles with occurrences.</w:t>
      </w:r>
      <w:r>
        <w:rPr>
          <w:rFonts w:ascii="Times New Roman" w:hAnsi="Times New Roman" w:cs="Times New Roman"/>
          <w:sz w:val="24"/>
          <w:szCs w:val="24"/>
        </w:rPr>
        <w:t xml:space="preserve"> </w:t>
      </w:r>
      <w:r>
        <w:rPr>
          <w:rFonts w:ascii="Times New Roman" w:hAnsi="Times New Roman" w:cs="Times New Roman"/>
          <w:sz w:val="24"/>
          <w:szCs w:val="24"/>
          <w:lang w:val="en-US"/>
        </w:rPr>
        <w:t>Table 11</w:t>
      </w:r>
      <w:r w:rsidRPr="00C161F7">
        <w:rPr>
          <w:rFonts w:ascii="Times New Roman" w:hAnsi="Times New Roman" w:cs="Times New Roman"/>
          <w:sz w:val="24"/>
          <w:szCs w:val="24"/>
          <w:lang w:val="en-US"/>
        </w:rPr>
        <w:t xml:space="preserve"> </w:t>
      </w:r>
      <w:r w:rsidRPr="00352A5F">
        <w:rPr>
          <w:rFonts w:ascii="Times New Roman" w:hAnsi="Times New Roman" w:cs="Times New Roman"/>
          <w:sz w:val="24"/>
          <w:szCs w:val="24"/>
          <w:lang w:val="en-US"/>
        </w:rPr>
        <w:t>and Figure 1</w:t>
      </w:r>
      <w:r>
        <w:rPr>
          <w:rFonts w:ascii="Times New Roman" w:hAnsi="Times New Roman" w:cs="Times New Roman"/>
          <w:sz w:val="24"/>
          <w:szCs w:val="24"/>
          <w:lang w:val="en-US"/>
        </w:rPr>
        <w:t xml:space="preserve"> demonstrate </w:t>
      </w:r>
      <w:r w:rsidRPr="00C161F7">
        <w:rPr>
          <w:rFonts w:ascii="Times New Roman" w:hAnsi="Times New Roman" w:cs="Times New Roman"/>
          <w:sz w:val="24"/>
          <w:szCs w:val="24"/>
          <w:lang w:val="en-US"/>
        </w:rPr>
        <w:t>that a larger proportion of articles appear to be relevant</w:t>
      </w:r>
      <w:r>
        <w:rPr>
          <w:rFonts w:ascii="Times New Roman" w:hAnsi="Times New Roman" w:cs="Times New Roman"/>
          <w:sz w:val="24"/>
          <w:szCs w:val="24"/>
          <w:lang w:val="en-US"/>
        </w:rPr>
        <w:t xml:space="preserve"> in the Australian corpus for both tabloids and broadsheets</w:t>
      </w:r>
      <w:r w:rsidRPr="00C161F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08781960" w14:textId="77777777" w:rsidR="00EF48CA" w:rsidRDefault="00EF48CA" w:rsidP="00EF48CA">
      <w:pPr>
        <w:autoSpaceDE w:val="0"/>
        <w:autoSpaceDN w:val="0"/>
        <w:adjustRightInd w:val="0"/>
        <w:spacing w:after="0" w:line="240" w:lineRule="auto"/>
        <w:rPr>
          <w:rFonts w:ascii="Times New Roman" w:hAnsi="Times New Roman" w:cs="Times New Roman"/>
          <w:sz w:val="24"/>
          <w:szCs w:val="24"/>
        </w:rPr>
      </w:pPr>
    </w:p>
    <w:p w14:paraId="02723818" w14:textId="77777777" w:rsidR="00EF48CA" w:rsidRPr="00C161F7" w:rsidRDefault="00EF48CA" w:rsidP="00EF48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11 N</w:t>
      </w:r>
      <w:r w:rsidRPr="00C161F7">
        <w:rPr>
          <w:rFonts w:ascii="Times New Roman" w:hAnsi="Times New Roman" w:cs="Times New Roman"/>
          <w:sz w:val="24"/>
          <w:szCs w:val="24"/>
        </w:rPr>
        <w:t xml:space="preserve">umber </w:t>
      </w:r>
      <w:r>
        <w:rPr>
          <w:rFonts w:ascii="Times New Roman" w:hAnsi="Times New Roman" w:cs="Times New Roman"/>
          <w:sz w:val="24"/>
          <w:szCs w:val="24"/>
        </w:rPr>
        <w:t xml:space="preserve">and proportion </w:t>
      </w:r>
      <w:r w:rsidRPr="00C161F7">
        <w:rPr>
          <w:rFonts w:ascii="Times New Roman" w:hAnsi="Times New Roman" w:cs="Times New Roman"/>
          <w:sz w:val="24"/>
          <w:szCs w:val="24"/>
        </w:rPr>
        <w:t>of articles</w:t>
      </w:r>
    </w:p>
    <w:tbl>
      <w:tblPr>
        <w:tblStyle w:val="TableGrid"/>
        <w:tblW w:w="9493" w:type="dxa"/>
        <w:tblLook w:val="04A0" w:firstRow="1" w:lastRow="0" w:firstColumn="1" w:lastColumn="0" w:noHBand="0" w:noVBand="1"/>
      </w:tblPr>
      <w:tblGrid>
        <w:gridCol w:w="2263"/>
        <w:gridCol w:w="1560"/>
        <w:gridCol w:w="1701"/>
        <w:gridCol w:w="1984"/>
        <w:gridCol w:w="1985"/>
      </w:tblGrid>
      <w:tr w:rsidR="00EF48CA" w:rsidRPr="00C161F7" w14:paraId="1A402C8C" w14:textId="77777777" w:rsidTr="00441C48">
        <w:tc>
          <w:tcPr>
            <w:tcW w:w="2263" w:type="dxa"/>
          </w:tcPr>
          <w:p w14:paraId="72DE9761" w14:textId="77777777" w:rsidR="00EF48CA" w:rsidRPr="00C161F7" w:rsidRDefault="00EF48CA" w:rsidP="00441C48">
            <w:pPr>
              <w:rPr>
                <w:rFonts w:ascii="Times New Roman" w:hAnsi="Times New Roman" w:cs="Times New Roman"/>
                <w:sz w:val="24"/>
                <w:szCs w:val="24"/>
              </w:rPr>
            </w:pPr>
          </w:p>
        </w:tc>
        <w:tc>
          <w:tcPr>
            <w:tcW w:w="1560" w:type="dxa"/>
          </w:tcPr>
          <w:p w14:paraId="606259F4" w14:textId="77777777" w:rsidR="00EF48CA" w:rsidRPr="00C161F7" w:rsidRDefault="00EF48CA" w:rsidP="00441C48">
            <w:pPr>
              <w:rPr>
                <w:rFonts w:ascii="Times New Roman" w:hAnsi="Times New Roman" w:cs="Times New Roman"/>
                <w:b/>
                <w:bCs/>
                <w:sz w:val="24"/>
                <w:szCs w:val="24"/>
              </w:rPr>
            </w:pPr>
            <w:proofErr w:type="spellStart"/>
            <w:proofErr w:type="gramStart"/>
            <w:r w:rsidRPr="00C161F7">
              <w:rPr>
                <w:rFonts w:ascii="Times New Roman" w:hAnsi="Times New Roman" w:cs="Times New Roman"/>
                <w:b/>
                <w:bCs/>
                <w:sz w:val="24"/>
                <w:szCs w:val="24"/>
              </w:rPr>
              <w:t>Aus</w:t>
            </w:r>
            <w:proofErr w:type="spellEnd"/>
            <w:proofErr w:type="gramEnd"/>
            <w:r w:rsidRPr="00C161F7">
              <w:rPr>
                <w:rFonts w:ascii="Times New Roman" w:hAnsi="Times New Roman" w:cs="Times New Roman"/>
                <w:b/>
                <w:bCs/>
                <w:sz w:val="24"/>
                <w:szCs w:val="24"/>
              </w:rPr>
              <w:t xml:space="preserve"> t</w:t>
            </w:r>
            <w:r>
              <w:rPr>
                <w:rFonts w:ascii="Times New Roman" w:hAnsi="Times New Roman" w:cs="Times New Roman"/>
                <w:b/>
                <w:bCs/>
                <w:sz w:val="24"/>
                <w:szCs w:val="24"/>
              </w:rPr>
              <w:t>abloids</w:t>
            </w:r>
          </w:p>
        </w:tc>
        <w:tc>
          <w:tcPr>
            <w:tcW w:w="1701" w:type="dxa"/>
          </w:tcPr>
          <w:p w14:paraId="3821BDD5" w14:textId="77777777" w:rsidR="00EF48CA" w:rsidRPr="00C161F7" w:rsidRDefault="00EF48CA" w:rsidP="00441C48">
            <w:pPr>
              <w:rPr>
                <w:rFonts w:ascii="Times New Roman" w:hAnsi="Times New Roman" w:cs="Times New Roman"/>
                <w:b/>
                <w:bCs/>
                <w:sz w:val="24"/>
                <w:szCs w:val="24"/>
              </w:rPr>
            </w:pPr>
            <w:r w:rsidRPr="00C161F7">
              <w:rPr>
                <w:rFonts w:ascii="Times New Roman" w:hAnsi="Times New Roman" w:cs="Times New Roman"/>
                <w:b/>
                <w:bCs/>
                <w:sz w:val="24"/>
                <w:szCs w:val="24"/>
              </w:rPr>
              <w:t>UK t</w:t>
            </w:r>
            <w:r>
              <w:rPr>
                <w:rFonts w:ascii="Times New Roman" w:hAnsi="Times New Roman" w:cs="Times New Roman"/>
                <w:b/>
                <w:bCs/>
                <w:sz w:val="24"/>
                <w:szCs w:val="24"/>
              </w:rPr>
              <w:t>abloids</w:t>
            </w:r>
          </w:p>
        </w:tc>
        <w:tc>
          <w:tcPr>
            <w:tcW w:w="1984" w:type="dxa"/>
          </w:tcPr>
          <w:p w14:paraId="017C6634" w14:textId="77777777" w:rsidR="00EF48CA" w:rsidRPr="00C161F7" w:rsidRDefault="00EF48CA" w:rsidP="00441C48">
            <w:pPr>
              <w:rPr>
                <w:rFonts w:ascii="Times New Roman" w:hAnsi="Times New Roman" w:cs="Times New Roman"/>
                <w:b/>
                <w:bCs/>
                <w:sz w:val="24"/>
                <w:szCs w:val="24"/>
              </w:rPr>
            </w:pPr>
            <w:proofErr w:type="spellStart"/>
            <w:proofErr w:type="gramStart"/>
            <w:r w:rsidRPr="00C161F7">
              <w:rPr>
                <w:rFonts w:ascii="Times New Roman" w:hAnsi="Times New Roman" w:cs="Times New Roman"/>
                <w:b/>
                <w:bCs/>
                <w:sz w:val="24"/>
                <w:szCs w:val="24"/>
              </w:rPr>
              <w:t>Aus</w:t>
            </w:r>
            <w:proofErr w:type="spellEnd"/>
            <w:proofErr w:type="gramEnd"/>
            <w:r w:rsidRPr="00C161F7">
              <w:rPr>
                <w:rFonts w:ascii="Times New Roman" w:hAnsi="Times New Roman" w:cs="Times New Roman"/>
                <w:b/>
                <w:bCs/>
                <w:sz w:val="24"/>
                <w:szCs w:val="24"/>
              </w:rPr>
              <w:t xml:space="preserve"> b</w:t>
            </w:r>
            <w:r>
              <w:rPr>
                <w:rFonts w:ascii="Times New Roman" w:hAnsi="Times New Roman" w:cs="Times New Roman"/>
                <w:b/>
                <w:bCs/>
                <w:sz w:val="24"/>
                <w:szCs w:val="24"/>
              </w:rPr>
              <w:t>roadsheet</w:t>
            </w:r>
            <w:r w:rsidRPr="00C161F7">
              <w:rPr>
                <w:rFonts w:ascii="Times New Roman" w:hAnsi="Times New Roman" w:cs="Times New Roman"/>
                <w:b/>
                <w:bCs/>
                <w:sz w:val="24"/>
                <w:szCs w:val="24"/>
              </w:rPr>
              <w:t>s</w:t>
            </w:r>
          </w:p>
        </w:tc>
        <w:tc>
          <w:tcPr>
            <w:tcW w:w="1985" w:type="dxa"/>
          </w:tcPr>
          <w:p w14:paraId="1C6999DB" w14:textId="77777777" w:rsidR="00EF48CA" w:rsidRPr="00C161F7" w:rsidRDefault="00EF48CA" w:rsidP="00441C48">
            <w:pPr>
              <w:rPr>
                <w:rFonts w:ascii="Times New Roman" w:hAnsi="Times New Roman" w:cs="Times New Roman"/>
                <w:b/>
                <w:bCs/>
                <w:sz w:val="24"/>
                <w:szCs w:val="24"/>
              </w:rPr>
            </w:pPr>
            <w:r w:rsidRPr="00C161F7">
              <w:rPr>
                <w:rFonts w:ascii="Times New Roman" w:hAnsi="Times New Roman" w:cs="Times New Roman"/>
                <w:b/>
                <w:bCs/>
                <w:sz w:val="24"/>
                <w:szCs w:val="24"/>
              </w:rPr>
              <w:t>UK</w:t>
            </w:r>
            <w:r>
              <w:rPr>
                <w:rFonts w:ascii="Times New Roman" w:hAnsi="Times New Roman" w:cs="Times New Roman"/>
                <w:b/>
                <w:bCs/>
                <w:sz w:val="24"/>
                <w:szCs w:val="24"/>
              </w:rPr>
              <w:t xml:space="preserve"> </w:t>
            </w:r>
            <w:r w:rsidRPr="00C161F7">
              <w:rPr>
                <w:rFonts w:ascii="Times New Roman" w:hAnsi="Times New Roman" w:cs="Times New Roman"/>
                <w:b/>
                <w:bCs/>
                <w:sz w:val="24"/>
                <w:szCs w:val="24"/>
              </w:rPr>
              <w:t>b</w:t>
            </w:r>
            <w:r>
              <w:rPr>
                <w:rFonts w:ascii="Times New Roman" w:hAnsi="Times New Roman" w:cs="Times New Roman"/>
                <w:b/>
                <w:bCs/>
                <w:sz w:val="24"/>
                <w:szCs w:val="24"/>
              </w:rPr>
              <w:t>roadsheet</w:t>
            </w:r>
            <w:r w:rsidRPr="00C161F7">
              <w:rPr>
                <w:rFonts w:ascii="Times New Roman" w:hAnsi="Times New Roman" w:cs="Times New Roman"/>
                <w:b/>
                <w:bCs/>
                <w:sz w:val="24"/>
                <w:szCs w:val="24"/>
              </w:rPr>
              <w:t>s</w:t>
            </w:r>
          </w:p>
        </w:tc>
      </w:tr>
      <w:tr w:rsidR="00EF48CA" w:rsidRPr="00C161F7" w14:paraId="65639C5B" w14:textId="77777777" w:rsidTr="00441C48">
        <w:tc>
          <w:tcPr>
            <w:tcW w:w="2263" w:type="dxa"/>
          </w:tcPr>
          <w:p w14:paraId="2AF9A880" w14:textId="77777777" w:rsidR="00EF48CA" w:rsidRPr="00C161F7" w:rsidRDefault="00EF48CA" w:rsidP="00441C48">
            <w:pPr>
              <w:rPr>
                <w:rFonts w:ascii="Times New Roman" w:hAnsi="Times New Roman" w:cs="Times New Roman"/>
                <w:sz w:val="24"/>
                <w:szCs w:val="24"/>
              </w:rPr>
            </w:pPr>
            <w:r w:rsidRPr="00C161F7">
              <w:rPr>
                <w:rFonts w:ascii="Times New Roman" w:hAnsi="Times New Roman" w:cs="Times New Roman"/>
                <w:sz w:val="24"/>
                <w:szCs w:val="24"/>
              </w:rPr>
              <w:t>Person-first</w:t>
            </w:r>
          </w:p>
        </w:tc>
        <w:tc>
          <w:tcPr>
            <w:tcW w:w="1560" w:type="dxa"/>
          </w:tcPr>
          <w:p w14:paraId="46C20A15" w14:textId="77777777" w:rsidR="00EF48CA" w:rsidRPr="00C161F7" w:rsidRDefault="00EF48CA" w:rsidP="00441C48">
            <w:pPr>
              <w:rPr>
                <w:rFonts w:ascii="Times New Roman" w:hAnsi="Times New Roman" w:cs="Times New Roman"/>
                <w:sz w:val="24"/>
                <w:szCs w:val="24"/>
              </w:rPr>
            </w:pPr>
            <w:r w:rsidRPr="00C161F7">
              <w:rPr>
                <w:rFonts w:ascii="Times New Roman" w:hAnsi="Times New Roman" w:cs="Times New Roman"/>
                <w:sz w:val="24"/>
                <w:szCs w:val="24"/>
              </w:rPr>
              <w:t>13 (0.41%)</w:t>
            </w:r>
          </w:p>
        </w:tc>
        <w:tc>
          <w:tcPr>
            <w:tcW w:w="1701" w:type="dxa"/>
          </w:tcPr>
          <w:p w14:paraId="1D09A614" w14:textId="77777777" w:rsidR="00EF48CA" w:rsidRPr="00C161F7" w:rsidRDefault="00EF48CA" w:rsidP="00441C48">
            <w:pPr>
              <w:rPr>
                <w:rFonts w:ascii="Times New Roman" w:hAnsi="Times New Roman" w:cs="Times New Roman"/>
                <w:sz w:val="24"/>
                <w:szCs w:val="24"/>
              </w:rPr>
            </w:pPr>
            <w:r w:rsidRPr="00C161F7">
              <w:rPr>
                <w:rFonts w:ascii="Times New Roman" w:hAnsi="Times New Roman" w:cs="Times New Roman"/>
                <w:sz w:val="24"/>
                <w:szCs w:val="24"/>
              </w:rPr>
              <w:t>29 (</w:t>
            </w:r>
            <w:r w:rsidRPr="00C161F7">
              <w:rPr>
                <w:rFonts w:ascii="Times New Roman" w:eastAsia="Times New Roman" w:hAnsi="Times New Roman" w:cs="Times New Roman"/>
                <w:color w:val="000000"/>
                <w:sz w:val="24"/>
                <w:szCs w:val="24"/>
                <w:lang w:eastAsia="en-AU"/>
              </w:rPr>
              <w:t>0.37%)</w:t>
            </w:r>
          </w:p>
        </w:tc>
        <w:tc>
          <w:tcPr>
            <w:tcW w:w="1984" w:type="dxa"/>
          </w:tcPr>
          <w:p w14:paraId="1635125A" w14:textId="77777777" w:rsidR="00EF48CA" w:rsidRPr="00C161F7" w:rsidRDefault="00EF48CA" w:rsidP="00441C48">
            <w:pPr>
              <w:rPr>
                <w:rFonts w:ascii="Times New Roman" w:hAnsi="Times New Roman" w:cs="Times New Roman"/>
                <w:sz w:val="24"/>
                <w:szCs w:val="24"/>
              </w:rPr>
            </w:pPr>
            <w:r w:rsidRPr="00C161F7">
              <w:rPr>
                <w:rFonts w:ascii="Times New Roman" w:eastAsia="Times New Roman" w:hAnsi="Times New Roman" w:cs="Times New Roman"/>
                <w:color w:val="000000"/>
                <w:sz w:val="24"/>
                <w:szCs w:val="24"/>
                <w:lang w:eastAsia="en-AU"/>
              </w:rPr>
              <w:t>28 (1.27%)</w:t>
            </w:r>
          </w:p>
        </w:tc>
        <w:tc>
          <w:tcPr>
            <w:tcW w:w="1985" w:type="dxa"/>
          </w:tcPr>
          <w:p w14:paraId="0D0DCC4F" w14:textId="77777777" w:rsidR="00EF48CA" w:rsidRPr="00C161F7" w:rsidRDefault="00EF48CA" w:rsidP="00441C48">
            <w:pPr>
              <w:rPr>
                <w:rFonts w:ascii="Times New Roman" w:hAnsi="Times New Roman" w:cs="Times New Roman"/>
                <w:sz w:val="24"/>
                <w:szCs w:val="24"/>
              </w:rPr>
            </w:pPr>
            <w:r w:rsidRPr="00C161F7">
              <w:rPr>
                <w:rFonts w:ascii="Times New Roman" w:eastAsia="Times New Roman" w:hAnsi="Times New Roman" w:cs="Times New Roman"/>
                <w:color w:val="000000"/>
                <w:sz w:val="24"/>
                <w:szCs w:val="24"/>
                <w:lang w:eastAsia="en-AU"/>
              </w:rPr>
              <w:t>38 (0.50)</w:t>
            </w:r>
          </w:p>
        </w:tc>
      </w:tr>
      <w:tr w:rsidR="00EF48CA" w:rsidRPr="00C161F7" w14:paraId="2D9BE84C" w14:textId="77777777" w:rsidTr="00441C48">
        <w:tc>
          <w:tcPr>
            <w:tcW w:w="2263" w:type="dxa"/>
          </w:tcPr>
          <w:p w14:paraId="39724EF6" w14:textId="77777777" w:rsidR="00EF48CA" w:rsidRPr="00C161F7" w:rsidRDefault="00EF48CA" w:rsidP="00441C48">
            <w:pPr>
              <w:rPr>
                <w:rFonts w:ascii="Times New Roman" w:hAnsi="Times New Roman" w:cs="Times New Roman"/>
                <w:sz w:val="24"/>
                <w:szCs w:val="24"/>
              </w:rPr>
            </w:pPr>
            <w:r w:rsidRPr="00C161F7">
              <w:rPr>
                <w:rFonts w:ascii="Times New Roman" w:hAnsi="Times New Roman" w:cs="Times New Roman"/>
                <w:sz w:val="24"/>
                <w:szCs w:val="24"/>
              </w:rPr>
              <w:t>Condition-first</w:t>
            </w:r>
          </w:p>
        </w:tc>
        <w:tc>
          <w:tcPr>
            <w:tcW w:w="1560" w:type="dxa"/>
          </w:tcPr>
          <w:p w14:paraId="714C0F87" w14:textId="2F3EFD3A" w:rsidR="00EF48CA" w:rsidRPr="00C161F7" w:rsidRDefault="00EF48CA" w:rsidP="00441C48">
            <w:pPr>
              <w:rPr>
                <w:rFonts w:ascii="Times New Roman" w:hAnsi="Times New Roman" w:cs="Times New Roman"/>
                <w:sz w:val="24"/>
                <w:szCs w:val="24"/>
              </w:rPr>
            </w:pPr>
            <w:r w:rsidRPr="00C161F7">
              <w:rPr>
                <w:rFonts w:ascii="Times New Roman" w:hAnsi="Times New Roman" w:cs="Times New Roman"/>
                <w:sz w:val="24"/>
                <w:szCs w:val="24"/>
              </w:rPr>
              <w:t>858 (</w:t>
            </w:r>
            <w:r w:rsidRPr="00C161F7">
              <w:rPr>
                <w:rFonts w:ascii="Times New Roman" w:eastAsia="Times New Roman" w:hAnsi="Times New Roman" w:cs="Times New Roman"/>
                <w:color w:val="000000"/>
                <w:sz w:val="24"/>
                <w:szCs w:val="24"/>
                <w:lang w:eastAsia="en-AU"/>
              </w:rPr>
              <w:t>27.0</w:t>
            </w:r>
            <w:ins w:id="0" w:author="Darya Vanichkina" w:date="2022-08-05T11:55:00Z">
              <w:r w:rsidR="00917096">
                <w:rPr>
                  <w:rFonts w:ascii="Times New Roman" w:eastAsia="Times New Roman" w:hAnsi="Times New Roman" w:cs="Times New Roman"/>
                  <w:color w:val="000000"/>
                  <w:sz w:val="24"/>
                  <w:szCs w:val="24"/>
                  <w:lang w:eastAsia="en-AU"/>
                </w:rPr>
                <w:t>8</w:t>
              </w:r>
            </w:ins>
            <w:del w:id="1" w:author="Darya Vanichkina" w:date="2022-08-05T11:55:00Z">
              <w:r w:rsidRPr="00C161F7" w:rsidDel="00917096">
                <w:rPr>
                  <w:rFonts w:ascii="Times New Roman" w:eastAsia="Times New Roman" w:hAnsi="Times New Roman" w:cs="Times New Roman"/>
                  <w:color w:val="000000"/>
                  <w:sz w:val="24"/>
                  <w:szCs w:val="24"/>
                  <w:lang w:eastAsia="en-AU"/>
                </w:rPr>
                <w:delText>9</w:delText>
              </w:r>
            </w:del>
            <w:r w:rsidRPr="00C161F7">
              <w:rPr>
                <w:rFonts w:ascii="Times New Roman" w:eastAsia="Times New Roman" w:hAnsi="Times New Roman" w:cs="Times New Roman"/>
                <w:color w:val="000000"/>
                <w:sz w:val="24"/>
                <w:szCs w:val="24"/>
                <w:lang w:eastAsia="en-AU"/>
              </w:rPr>
              <w:t>%)</w:t>
            </w:r>
          </w:p>
        </w:tc>
        <w:tc>
          <w:tcPr>
            <w:tcW w:w="1701" w:type="dxa"/>
          </w:tcPr>
          <w:p w14:paraId="0DFC97EC" w14:textId="77777777" w:rsidR="00EF48CA" w:rsidRPr="00C161F7" w:rsidRDefault="00EF48CA" w:rsidP="00441C48">
            <w:pPr>
              <w:rPr>
                <w:rFonts w:ascii="Times New Roman" w:hAnsi="Times New Roman" w:cs="Times New Roman"/>
                <w:sz w:val="24"/>
                <w:szCs w:val="24"/>
              </w:rPr>
            </w:pPr>
            <w:r w:rsidRPr="00C161F7">
              <w:rPr>
                <w:rFonts w:ascii="Times New Roman" w:eastAsia="Times New Roman" w:hAnsi="Times New Roman" w:cs="Times New Roman"/>
                <w:color w:val="000000"/>
                <w:sz w:val="24"/>
                <w:szCs w:val="24"/>
                <w:lang w:eastAsia="en-AU"/>
              </w:rPr>
              <w:t>1519</w:t>
            </w:r>
            <w:r>
              <w:rPr>
                <w:rFonts w:ascii="Times New Roman" w:eastAsia="Times New Roman" w:hAnsi="Times New Roman" w:cs="Times New Roman"/>
                <w:color w:val="000000"/>
                <w:sz w:val="24"/>
                <w:szCs w:val="24"/>
                <w:lang w:eastAsia="en-AU"/>
              </w:rPr>
              <w:t xml:space="preserve"> </w:t>
            </w:r>
            <w:r w:rsidRPr="00C161F7">
              <w:rPr>
                <w:rFonts w:ascii="Times New Roman" w:eastAsia="Times New Roman" w:hAnsi="Times New Roman" w:cs="Times New Roman"/>
                <w:color w:val="000000"/>
                <w:sz w:val="24"/>
                <w:szCs w:val="24"/>
                <w:lang w:eastAsia="en-AU"/>
              </w:rPr>
              <w:t>(19.47%)</w:t>
            </w:r>
          </w:p>
        </w:tc>
        <w:tc>
          <w:tcPr>
            <w:tcW w:w="1984" w:type="dxa"/>
          </w:tcPr>
          <w:p w14:paraId="2E5CDF2D" w14:textId="77777777" w:rsidR="00EF48CA" w:rsidRPr="00C161F7" w:rsidRDefault="00EF48CA" w:rsidP="00441C48">
            <w:pPr>
              <w:rPr>
                <w:rFonts w:ascii="Times New Roman" w:hAnsi="Times New Roman" w:cs="Times New Roman"/>
                <w:sz w:val="24"/>
                <w:szCs w:val="24"/>
              </w:rPr>
            </w:pPr>
            <w:r w:rsidRPr="00C161F7">
              <w:rPr>
                <w:rFonts w:ascii="Times New Roman" w:eastAsia="Times New Roman" w:hAnsi="Times New Roman" w:cs="Times New Roman"/>
                <w:color w:val="000000"/>
                <w:sz w:val="24"/>
                <w:szCs w:val="24"/>
                <w:lang w:eastAsia="en-AU"/>
              </w:rPr>
              <w:t>541 (24.48%)</w:t>
            </w:r>
          </w:p>
        </w:tc>
        <w:tc>
          <w:tcPr>
            <w:tcW w:w="1985" w:type="dxa"/>
          </w:tcPr>
          <w:p w14:paraId="3BEA7BCB" w14:textId="77777777" w:rsidR="00EF48CA" w:rsidRPr="00C161F7" w:rsidRDefault="00EF48CA" w:rsidP="00441C48">
            <w:pPr>
              <w:rPr>
                <w:rFonts w:ascii="Times New Roman" w:hAnsi="Times New Roman" w:cs="Times New Roman"/>
                <w:sz w:val="24"/>
                <w:szCs w:val="24"/>
              </w:rPr>
            </w:pPr>
            <w:r w:rsidRPr="00C161F7">
              <w:rPr>
                <w:rFonts w:ascii="Times New Roman" w:eastAsia="Times New Roman" w:hAnsi="Times New Roman" w:cs="Times New Roman"/>
                <w:color w:val="000000"/>
                <w:sz w:val="24"/>
                <w:szCs w:val="24"/>
                <w:lang w:eastAsia="en-AU"/>
              </w:rPr>
              <w:t>1279 (16.93)</w:t>
            </w:r>
          </w:p>
        </w:tc>
      </w:tr>
      <w:tr w:rsidR="00EF48CA" w:rsidRPr="00C161F7" w14:paraId="176AB191" w14:textId="77777777" w:rsidTr="00441C48">
        <w:tc>
          <w:tcPr>
            <w:tcW w:w="2263" w:type="dxa"/>
          </w:tcPr>
          <w:p w14:paraId="512B855F" w14:textId="77777777" w:rsidR="00EF48CA" w:rsidRPr="00C161F7" w:rsidRDefault="00EF48CA" w:rsidP="00441C48">
            <w:pPr>
              <w:rPr>
                <w:rFonts w:ascii="Times New Roman" w:hAnsi="Times New Roman" w:cs="Times New Roman"/>
                <w:sz w:val="24"/>
                <w:szCs w:val="24"/>
              </w:rPr>
            </w:pPr>
            <w:r w:rsidRPr="00C161F7">
              <w:rPr>
                <w:rFonts w:ascii="Times New Roman" w:hAnsi="Times New Roman" w:cs="Times New Roman"/>
                <w:sz w:val="24"/>
                <w:szCs w:val="24"/>
              </w:rPr>
              <w:t>“</w:t>
            </w:r>
            <w:proofErr w:type="gramStart"/>
            <w:r w:rsidRPr="00C161F7">
              <w:rPr>
                <w:rFonts w:ascii="Times New Roman" w:hAnsi="Times New Roman" w:cs="Times New Roman"/>
                <w:sz w:val="24"/>
                <w:szCs w:val="24"/>
              </w:rPr>
              <w:t>the</w:t>
            </w:r>
            <w:proofErr w:type="gramEnd"/>
            <w:r w:rsidRPr="00C161F7">
              <w:rPr>
                <w:rFonts w:ascii="Times New Roman" w:hAnsi="Times New Roman" w:cs="Times New Roman"/>
                <w:sz w:val="24"/>
                <w:szCs w:val="24"/>
              </w:rPr>
              <w:t xml:space="preserve"> obese” (nominal adjectival)</w:t>
            </w:r>
          </w:p>
        </w:tc>
        <w:tc>
          <w:tcPr>
            <w:tcW w:w="1560" w:type="dxa"/>
          </w:tcPr>
          <w:p w14:paraId="0DA87E95" w14:textId="77777777" w:rsidR="00EF48CA" w:rsidRPr="00C161F7" w:rsidRDefault="00EF48CA" w:rsidP="00441C48">
            <w:pPr>
              <w:rPr>
                <w:rFonts w:ascii="Times New Roman" w:hAnsi="Times New Roman" w:cs="Times New Roman"/>
                <w:sz w:val="24"/>
                <w:szCs w:val="24"/>
              </w:rPr>
            </w:pPr>
            <w:r w:rsidRPr="00C161F7">
              <w:rPr>
                <w:rFonts w:ascii="Times New Roman" w:hAnsi="Times New Roman" w:cs="Times New Roman"/>
                <w:sz w:val="24"/>
                <w:szCs w:val="24"/>
              </w:rPr>
              <w:t>69 (</w:t>
            </w:r>
            <w:r w:rsidRPr="00C161F7">
              <w:rPr>
                <w:rFonts w:ascii="Times New Roman" w:eastAsia="Times New Roman" w:hAnsi="Times New Roman" w:cs="Times New Roman"/>
                <w:color w:val="000000"/>
                <w:sz w:val="24"/>
                <w:szCs w:val="24"/>
                <w:lang w:eastAsia="en-AU"/>
              </w:rPr>
              <w:t>2.18)</w:t>
            </w:r>
          </w:p>
        </w:tc>
        <w:tc>
          <w:tcPr>
            <w:tcW w:w="1701" w:type="dxa"/>
          </w:tcPr>
          <w:p w14:paraId="140CD147" w14:textId="77777777" w:rsidR="00EF48CA" w:rsidRPr="00C161F7" w:rsidRDefault="00EF48CA" w:rsidP="00441C48">
            <w:pPr>
              <w:rPr>
                <w:rFonts w:ascii="Times New Roman" w:hAnsi="Times New Roman" w:cs="Times New Roman"/>
                <w:sz w:val="24"/>
                <w:szCs w:val="24"/>
              </w:rPr>
            </w:pPr>
            <w:r w:rsidRPr="00C161F7">
              <w:rPr>
                <w:rFonts w:ascii="Times New Roman" w:eastAsia="Times New Roman" w:hAnsi="Times New Roman" w:cs="Times New Roman"/>
                <w:color w:val="000000"/>
                <w:sz w:val="24"/>
                <w:szCs w:val="24"/>
                <w:lang w:eastAsia="en-AU"/>
              </w:rPr>
              <w:t>223 (2.86%)</w:t>
            </w:r>
          </w:p>
        </w:tc>
        <w:tc>
          <w:tcPr>
            <w:tcW w:w="1984" w:type="dxa"/>
          </w:tcPr>
          <w:p w14:paraId="4AC55EA5" w14:textId="77777777" w:rsidR="00EF48CA" w:rsidRPr="00C161F7" w:rsidRDefault="00EF48CA" w:rsidP="00441C48">
            <w:pPr>
              <w:rPr>
                <w:rFonts w:ascii="Times New Roman" w:hAnsi="Times New Roman" w:cs="Times New Roman"/>
                <w:sz w:val="24"/>
                <w:szCs w:val="24"/>
              </w:rPr>
            </w:pPr>
            <w:r w:rsidRPr="00C161F7">
              <w:rPr>
                <w:rFonts w:ascii="Times New Roman" w:eastAsia="Times New Roman" w:hAnsi="Times New Roman" w:cs="Times New Roman"/>
                <w:color w:val="000000"/>
                <w:sz w:val="24"/>
                <w:szCs w:val="24"/>
                <w:lang w:eastAsia="en-AU"/>
              </w:rPr>
              <w:t>62 (2.81%)</w:t>
            </w:r>
          </w:p>
        </w:tc>
        <w:tc>
          <w:tcPr>
            <w:tcW w:w="1985" w:type="dxa"/>
          </w:tcPr>
          <w:p w14:paraId="10CCAF38" w14:textId="77777777" w:rsidR="00EF48CA" w:rsidRPr="00C161F7" w:rsidRDefault="00EF48CA" w:rsidP="00441C48">
            <w:pPr>
              <w:rPr>
                <w:rFonts w:ascii="Times New Roman" w:hAnsi="Times New Roman" w:cs="Times New Roman"/>
                <w:sz w:val="24"/>
                <w:szCs w:val="24"/>
              </w:rPr>
            </w:pPr>
            <w:r w:rsidRPr="00C161F7">
              <w:rPr>
                <w:rFonts w:ascii="Times New Roman" w:eastAsia="Times New Roman" w:hAnsi="Times New Roman" w:cs="Times New Roman"/>
                <w:color w:val="000000"/>
                <w:sz w:val="24"/>
                <w:szCs w:val="24"/>
                <w:lang w:eastAsia="en-AU"/>
              </w:rPr>
              <w:t>208 (2.75)</w:t>
            </w:r>
          </w:p>
        </w:tc>
      </w:tr>
    </w:tbl>
    <w:p w14:paraId="732AC052" w14:textId="77777777" w:rsidR="00EF48CA" w:rsidRDefault="00EF48CA" w:rsidP="00EF48CA">
      <w:pPr>
        <w:autoSpaceDE w:val="0"/>
        <w:autoSpaceDN w:val="0"/>
        <w:adjustRightInd w:val="0"/>
        <w:spacing w:after="0" w:line="240" w:lineRule="auto"/>
        <w:rPr>
          <w:rFonts w:ascii="Times New Roman" w:hAnsi="Times New Roman" w:cs="Times New Roman"/>
          <w:sz w:val="24"/>
          <w:szCs w:val="24"/>
        </w:rPr>
      </w:pPr>
    </w:p>
    <w:p w14:paraId="4A20EFEB" w14:textId="77777777" w:rsidR="00EF48CA" w:rsidRDefault="00EF48CA" w:rsidP="00EF48CA">
      <w:pPr>
        <w:autoSpaceDE w:val="0"/>
        <w:autoSpaceDN w:val="0"/>
        <w:adjustRightInd w:val="0"/>
        <w:spacing w:after="0" w:line="240" w:lineRule="auto"/>
        <w:rPr>
          <w:rFonts w:ascii="Times New Roman" w:hAnsi="Times New Roman" w:cs="Times New Roman"/>
          <w:sz w:val="24"/>
          <w:szCs w:val="24"/>
        </w:rPr>
      </w:pPr>
    </w:p>
    <w:p w14:paraId="6CA0D406" w14:textId="77777777" w:rsidR="00EF48CA" w:rsidRDefault="00EF48CA" w:rsidP="00EF48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1 Proportion of articles with occurrences</w:t>
      </w:r>
    </w:p>
    <w:p w14:paraId="70F2D939" w14:textId="77777777" w:rsidR="00EF48CA" w:rsidRPr="00C161F7" w:rsidRDefault="00EF48CA" w:rsidP="00EF48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3433A4" wp14:editId="27ADBD46">
            <wp:extent cx="5731510" cy="2292350"/>
            <wp:effectExtent l="0" t="0" r="254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2F84410A" w14:textId="77777777" w:rsidR="00EF48CA" w:rsidRDefault="00EF48CA" w:rsidP="00EF48CA">
      <w:pPr>
        <w:spacing w:after="0" w:line="240" w:lineRule="auto"/>
        <w:ind w:firstLine="454"/>
        <w:rPr>
          <w:rFonts w:ascii="Times New Roman" w:hAnsi="Times New Roman" w:cs="Times New Roman"/>
          <w:sz w:val="24"/>
          <w:szCs w:val="24"/>
          <w:lang w:val="en-US"/>
        </w:rPr>
      </w:pPr>
    </w:p>
    <w:p w14:paraId="7FBFF4AC" w14:textId="5E5384CD" w:rsidR="00EF48CA" w:rsidRDefault="00EF48CA" w:rsidP="00EF48CA">
      <w:pPr>
        <w:spacing w:after="0" w:line="240" w:lineRule="auto"/>
        <w:ind w:firstLine="454"/>
        <w:rPr>
          <w:rFonts w:ascii="Times New Roman" w:hAnsi="Times New Roman" w:cs="Times New Roman"/>
          <w:sz w:val="24"/>
          <w:szCs w:val="24"/>
          <w:lang w:val="en-US"/>
        </w:rPr>
      </w:pPr>
      <w:r>
        <w:rPr>
          <w:rFonts w:ascii="Times New Roman" w:hAnsi="Times New Roman" w:cs="Times New Roman"/>
          <w:sz w:val="24"/>
          <w:szCs w:val="24"/>
          <w:lang w:val="en-US"/>
        </w:rPr>
        <w:t xml:space="preserve">Given the limitations of the log likelihood test, we </w:t>
      </w:r>
      <w:del w:id="2" w:author="Darya Vanichkina" w:date="2022-08-05T11:55:00Z">
        <w:r w:rsidDel="00917096">
          <w:rPr>
            <w:rFonts w:ascii="Times New Roman" w:hAnsi="Times New Roman" w:cs="Times New Roman"/>
            <w:sz w:val="24"/>
            <w:szCs w:val="24"/>
            <w:lang w:val="en-US"/>
          </w:rPr>
          <w:delText xml:space="preserve">also </w:delText>
        </w:r>
      </w:del>
      <w:r>
        <w:rPr>
          <w:rFonts w:ascii="Times New Roman" w:hAnsi="Times New Roman" w:cs="Times New Roman"/>
          <w:sz w:val="24"/>
          <w:szCs w:val="24"/>
          <w:lang w:val="en-US"/>
        </w:rPr>
        <w:t xml:space="preserve">used three </w:t>
      </w:r>
      <w:del w:id="3" w:author="Darya Vanichkina" w:date="2022-08-05T11:55:00Z">
        <w:r w:rsidDel="00917096">
          <w:rPr>
            <w:rFonts w:ascii="Times New Roman" w:hAnsi="Times New Roman" w:cs="Times New Roman"/>
            <w:sz w:val="24"/>
            <w:szCs w:val="24"/>
            <w:lang w:val="en-US"/>
          </w:rPr>
          <w:delText xml:space="preserve">additional </w:delText>
        </w:r>
      </w:del>
      <w:r>
        <w:rPr>
          <w:rFonts w:ascii="Times New Roman" w:hAnsi="Times New Roman" w:cs="Times New Roman"/>
          <w:sz w:val="24"/>
          <w:szCs w:val="24"/>
          <w:lang w:val="en-US"/>
        </w:rPr>
        <w:t>statistical tests to compare the two datasets (</w:t>
      </w:r>
      <w:ins w:id="4" w:author="Darya Vanichkina" w:date="2022-08-05T11:56:00Z">
        <w:r w:rsidR="00917096">
          <w:rPr>
            <w:rFonts w:ascii="Times New Roman" w:hAnsi="Times New Roman" w:cs="Times New Roman"/>
            <w:sz w:val="24"/>
            <w:szCs w:val="24"/>
            <w:lang w:val="en-US"/>
          </w:rPr>
          <w:t>C</w:t>
        </w:r>
      </w:ins>
      <w:del w:id="5" w:author="Darya Vanichkina" w:date="2022-08-05T11:56:00Z">
        <w:r w:rsidDel="00917096">
          <w:rPr>
            <w:rFonts w:ascii="Times New Roman" w:hAnsi="Times New Roman" w:cs="Times New Roman"/>
            <w:sz w:val="24"/>
            <w:szCs w:val="24"/>
            <w:lang w:val="en-US"/>
          </w:rPr>
          <w:delText>c</w:delText>
        </w:r>
      </w:del>
      <w:r>
        <w:rPr>
          <w:rFonts w:ascii="Times New Roman" w:hAnsi="Times New Roman" w:cs="Times New Roman"/>
          <w:sz w:val="24"/>
          <w:szCs w:val="24"/>
          <w:lang w:val="en-US"/>
        </w:rPr>
        <w:t>hi-square</w:t>
      </w:r>
      <w:ins w:id="6" w:author="Darya Vanichkina" w:date="2022-08-05T11:56:00Z">
        <w:r w:rsidR="00917096">
          <w:rPr>
            <w:rFonts w:ascii="Times New Roman" w:hAnsi="Times New Roman" w:cs="Times New Roman"/>
            <w:sz w:val="24"/>
            <w:szCs w:val="24"/>
            <w:lang w:val="en-US"/>
          </w:rPr>
          <w:t xml:space="preserve"> goodness of fit tests</w:t>
        </w:r>
      </w:ins>
      <w:r>
        <w:rPr>
          <w:rFonts w:ascii="Times New Roman" w:hAnsi="Times New Roman" w:cs="Times New Roman"/>
          <w:sz w:val="24"/>
          <w:szCs w:val="24"/>
          <w:lang w:val="en-US"/>
        </w:rPr>
        <w:t>, parametric</w:t>
      </w:r>
      <w:ins w:id="7" w:author="Darya Vanichkina" w:date="2022-08-05T11:56:00Z">
        <w:r w:rsidR="00917096">
          <w:rPr>
            <w:rFonts w:ascii="Times New Roman" w:hAnsi="Times New Roman" w:cs="Times New Roman"/>
            <w:sz w:val="24"/>
            <w:szCs w:val="24"/>
            <w:lang w:val="en-US"/>
          </w:rPr>
          <w:t xml:space="preserve"> </w:t>
        </w:r>
        <w:r w:rsidR="00917096" w:rsidRPr="00917096">
          <w:rPr>
            <w:rFonts w:ascii="Times New Roman" w:hAnsi="Times New Roman" w:cs="Times New Roman"/>
            <w:sz w:val="24"/>
            <w:szCs w:val="24"/>
            <w:lang w:val="en-US"/>
          </w:rPr>
          <w:t>Welch Two Sample</w:t>
        </w:r>
      </w:ins>
      <w:r>
        <w:rPr>
          <w:rFonts w:ascii="Times New Roman" w:hAnsi="Times New Roman" w:cs="Times New Roman"/>
          <w:sz w:val="24"/>
          <w:szCs w:val="24"/>
          <w:lang w:val="en-US"/>
        </w:rPr>
        <w:t xml:space="preserve"> t-tests</w:t>
      </w:r>
      <w:ins w:id="8" w:author="Darya Vanichkina" w:date="2022-08-05T11:56:00Z">
        <w:r w:rsidR="00917096">
          <w:rPr>
            <w:rFonts w:ascii="Times New Roman" w:hAnsi="Times New Roman" w:cs="Times New Roman"/>
            <w:sz w:val="24"/>
            <w:szCs w:val="24"/>
            <w:lang w:val="en-US"/>
          </w:rPr>
          <w:t xml:space="preserve"> and</w:t>
        </w:r>
      </w:ins>
      <w:del w:id="9" w:author="Darya Vanichkina" w:date="2022-08-05T11:56:00Z">
        <w:r w:rsidDel="00917096">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non-paramet</w:t>
      </w:r>
      <w:ins w:id="10" w:author="Darya Vanichkina" w:date="2022-08-05T11:56:00Z">
        <w:r w:rsidR="00917096">
          <w:rPr>
            <w:rFonts w:ascii="Times New Roman" w:hAnsi="Times New Roman" w:cs="Times New Roman"/>
            <w:sz w:val="24"/>
            <w:szCs w:val="24"/>
            <w:lang w:val="en-US"/>
          </w:rPr>
          <w:t>r</w:t>
        </w:r>
      </w:ins>
      <w:r>
        <w:rPr>
          <w:rFonts w:ascii="Times New Roman" w:hAnsi="Times New Roman" w:cs="Times New Roman"/>
          <w:sz w:val="24"/>
          <w:szCs w:val="24"/>
          <w:lang w:val="en-US"/>
        </w:rPr>
        <w:t xml:space="preserve">ic Fisher-Pitman </w:t>
      </w:r>
      <w:ins w:id="11" w:author="Darya Vanichkina" w:date="2022-08-05T11:57:00Z">
        <w:r w:rsidR="00917096">
          <w:rPr>
            <w:rFonts w:ascii="Times New Roman" w:hAnsi="Times New Roman" w:cs="Times New Roman"/>
            <w:sz w:val="24"/>
            <w:szCs w:val="24"/>
            <w:lang w:val="en-US"/>
          </w:rPr>
          <w:t xml:space="preserve">permutation </w:t>
        </w:r>
      </w:ins>
      <w:r>
        <w:rPr>
          <w:rFonts w:ascii="Times New Roman" w:hAnsi="Times New Roman" w:cs="Times New Roman"/>
          <w:sz w:val="24"/>
          <w:szCs w:val="24"/>
          <w:lang w:val="en-US"/>
        </w:rPr>
        <w:t>test</w:t>
      </w:r>
      <w:ins w:id="12" w:author="Darya Vanichkina" w:date="2022-08-05T11:56:00Z">
        <w:r w:rsidR="00917096">
          <w:rPr>
            <w:rFonts w:ascii="Times New Roman" w:hAnsi="Times New Roman" w:cs="Times New Roman"/>
            <w:sz w:val="24"/>
            <w:szCs w:val="24"/>
            <w:lang w:val="en-US"/>
          </w:rPr>
          <w:t>s</w:t>
        </w:r>
      </w:ins>
      <w:r>
        <w:rPr>
          <w:rFonts w:ascii="Times New Roman" w:hAnsi="Times New Roman" w:cs="Times New Roman"/>
          <w:sz w:val="24"/>
          <w:szCs w:val="24"/>
          <w:lang w:val="en-US"/>
        </w:rPr>
        <w:t>).</w:t>
      </w:r>
      <w:r>
        <w:rPr>
          <w:rStyle w:val="EndnoteReference"/>
          <w:rFonts w:ascii="Times New Roman" w:hAnsi="Times New Roman" w:cs="Times New Roman"/>
          <w:sz w:val="24"/>
          <w:szCs w:val="24"/>
          <w:lang w:val="en-US"/>
        </w:rPr>
        <w:endnoteReference w:id="2"/>
      </w:r>
      <w:r>
        <w:rPr>
          <w:rFonts w:ascii="Times New Roman" w:hAnsi="Times New Roman" w:cs="Times New Roman"/>
          <w:sz w:val="24"/>
          <w:szCs w:val="24"/>
          <w:lang w:val="en-US"/>
        </w:rPr>
        <w:t xml:space="preserve"> Results broadly align with Tables 9-10 and are summarized in Table 12, with details available at </w:t>
      </w:r>
      <w:r w:rsidRPr="0077078E">
        <w:rPr>
          <w:rFonts w:ascii="Times New Roman" w:hAnsi="Times New Roman" w:cs="Times New Roman"/>
          <w:sz w:val="24"/>
          <w:szCs w:val="24"/>
          <w:highlight w:val="green"/>
          <w:lang w:val="en-US"/>
        </w:rPr>
        <w:t>LINK</w:t>
      </w:r>
      <w:r>
        <w:rPr>
          <w:rFonts w:ascii="Times New Roman" w:hAnsi="Times New Roman" w:cs="Times New Roman"/>
          <w:sz w:val="24"/>
          <w:szCs w:val="24"/>
          <w:lang w:val="en-US"/>
        </w:rPr>
        <w:t>. Notably, Australian broadsheet articles are longer than UK broadsheet articles (</w:t>
      </w:r>
      <w:r w:rsidRPr="007A4EDA">
        <w:rPr>
          <w:rFonts w:ascii="Times New Roman" w:eastAsia="Times New Roman" w:hAnsi="Times New Roman" w:cs="Times New Roman"/>
          <w:sz w:val="24"/>
          <w:szCs w:val="24"/>
          <w:lang w:eastAsia="en-AU"/>
        </w:rPr>
        <w:t>mean 841.70 vs 718.31</w:t>
      </w:r>
      <w:ins w:id="18" w:author="Darya Vanichkina" w:date="2022-08-05T11:57:00Z">
        <w:r w:rsidR="00917096">
          <w:rPr>
            <w:rFonts w:ascii="Times New Roman" w:eastAsia="Times New Roman" w:hAnsi="Times New Roman" w:cs="Times New Roman"/>
            <w:sz w:val="24"/>
            <w:szCs w:val="24"/>
            <w:lang w:eastAsia="en-AU"/>
          </w:rPr>
          <w:t xml:space="preserve"> words</w:t>
        </w:r>
      </w:ins>
      <w:r w:rsidRPr="007A4EDA">
        <w:rPr>
          <w:rFonts w:ascii="Times New Roman" w:eastAsia="Times New Roman" w:hAnsi="Times New Roman" w:cs="Times New Roman"/>
          <w:sz w:val="24"/>
          <w:szCs w:val="24"/>
          <w:lang w:eastAsia="en-AU"/>
        </w:rPr>
        <w:t>, respectively, p(FP) &lt; 1e-0</w:t>
      </w:r>
      <w:ins w:id="19" w:author="Darya Vanichkina" w:date="2022-08-05T11:57:00Z">
        <w:r w:rsidR="00917096">
          <w:rPr>
            <w:rFonts w:ascii="Times New Roman" w:eastAsia="Times New Roman" w:hAnsi="Times New Roman" w:cs="Times New Roman"/>
            <w:sz w:val="24"/>
            <w:szCs w:val="24"/>
            <w:lang w:eastAsia="en-AU"/>
          </w:rPr>
          <w:t>4</w:t>
        </w:r>
      </w:ins>
      <w:del w:id="20" w:author="Darya Vanichkina" w:date="2022-08-05T11:57:00Z">
        <w:r w:rsidRPr="007A4EDA" w:rsidDel="00917096">
          <w:rPr>
            <w:rFonts w:ascii="Times New Roman" w:eastAsia="Times New Roman" w:hAnsi="Times New Roman" w:cs="Times New Roman"/>
            <w:sz w:val="24"/>
            <w:szCs w:val="24"/>
            <w:lang w:eastAsia="en-AU"/>
          </w:rPr>
          <w:delText>5</w:delText>
        </w:r>
      </w:del>
      <w:r w:rsidRPr="007A4EDA">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 but there is no</w:t>
      </w:r>
      <w:r w:rsidRPr="00AC12BC">
        <w:rPr>
          <w:rFonts w:ascii="Times New Roman" w:eastAsia="Times New Roman" w:hAnsi="Times New Roman" w:cs="Times New Roman"/>
          <w:sz w:val="24"/>
          <w:szCs w:val="24"/>
          <w:lang w:eastAsia="en-AU"/>
        </w:rPr>
        <w:t xml:space="preserve"> </w:t>
      </w:r>
      <w:r w:rsidRPr="007A4EDA">
        <w:rPr>
          <w:rFonts w:ascii="Times New Roman" w:eastAsia="Times New Roman" w:hAnsi="Times New Roman" w:cs="Times New Roman"/>
          <w:sz w:val="24"/>
          <w:szCs w:val="24"/>
          <w:lang w:eastAsia="en-AU"/>
        </w:rPr>
        <w:t>difference in length between tabloid</w:t>
      </w:r>
      <w:r>
        <w:rPr>
          <w:rFonts w:ascii="Times New Roman" w:eastAsia="Times New Roman" w:hAnsi="Times New Roman" w:cs="Times New Roman"/>
          <w:sz w:val="24"/>
          <w:szCs w:val="24"/>
          <w:lang w:eastAsia="en-AU"/>
        </w:rPr>
        <w:t xml:space="preserve"> article</w:t>
      </w:r>
      <w:r w:rsidRPr="007A4EDA">
        <w:rPr>
          <w:rFonts w:ascii="Times New Roman" w:eastAsia="Times New Roman" w:hAnsi="Times New Roman" w:cs="Times New Roman"/>
          <w:sz w:val="24"/>
          <w:szCs w:val="24"/>
          <w:lang w:eastAsia="en-AU"/>
        </w:rPr>
        <w:t>s (mean 555.04 vs 561.20, respectively).</w:t>
      </w:r>
    </w:p>
    <w:p w14:paraId="021A54BD" w14:textId="77777777" w:rsidR="00EF48CA" w:rsidRDefault="00EF48CA" w:rsidP="00EF48CA">
      <w:pPr>
        <w:spacing w:after="0" w:line="240" w:lineRule="auto"/>
        <w:rPr>
          <w:rFonts w:ascii="Times New Roman" w:hAnsi="Times New Roman" w:cs="Times New Roman"/>
          <w:sz w:val="24"/>
          <w:szCs w:val="24"/>
          <w:lang w:val="en-US"/>
        </w:rPr>
      </w:pPr>
    </w:p>
    <w:p w14:paraId="473179A7" w14:textId="77777777" w:rsidR="00EF48CA" w:rsidRDefault="00EF48CA" w:rsidP="00EF48CA">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Table 12 Results from additional statistical tests</w:t>
      </w:r>
    </w:p>
    <w:tbl>
      <w:tblPr>
        <w:tblStyle w:val="TableGrid"/>
        <w:tblW w:w="0" w:type="auto"/>
        <w:tblLook w:val="04A0" w:firstRow="1" w:lastRow="0" w:firstColumn="1" w:lastColumn="0" w:noHBand="0" w:noVBand="1"/>
      </w:tblPr>
      <w:tblGrid>
        <w:gridCol w:w="1271"/>
        <w:gridCol w:w="3872"/>
        <w:gridCol w:w="3873"/>
      </w:tblGrid>
      <w:tr w:rsidR="00EF48CA" w:rsidRPr="00C27B1C" w14:paraId="58721187" w14:textId="77777777" w:rsidTr="00441C48">
        <w:tc>
          <w:tcPr>
            <w:tcW w:w="1271" w:type="dxa"/>
          </w:tcPr>
          <w:p w14:paraId="5014CED7" w14:textId="77777777" w:rsidR="00EF48CA" w:rsidRPr="00C27B1C" w:rsidRDefault="00EF48CA" w:rsidP="00441C48">
            <w:pPr>
              <w:rPr>
                <w:rFonts w:ascii="Times New Roman" w:hAnsi="Times New Roman" w:cs="Times New Roman"/>
                <w:sz w:val="24"/>
                <w:szCs w:val="24"/>
                <w:lang w:val="en-US"/>
              </w:rPr>
            </w:pPr>
          </w:p>
        </w:tc>
        <w:tc>
          <w:tcPr>
            <w:tcW w:w="3872" w:type="dxa"/>
          </w:tcPr>
          <w:p w14:paraId="494FF069" w14:textId="77777777" w:rsidR="00EF48CA" w:rsidRPr="00A9466F" w:rsidRDefault="00EF48CA" w:rsidP="00441C48">
            <w:pPr>
              <w:rPr>
                <w:rFonts w:ascii="Times New Roman" w:hAnsi="Times New Roman" w:cs="Times New Roman"/>
                <w:b/>
                <w:bCs/>
                <w:sz w:val="24"/>
                <w:szCs w:val="24"/>
                <w:lang w:val="en-US"/>
              </w:rPr>
            </w:pPr>
            <w:r w:rsidRPr="00A9466F">
              <w:rPr>
                <w:rFonts w:ascii="Times New Roman" w:hAnsi="Times New Roman" w:cs="Times New Roman"/>
                <w:b/>
                <w:bCs/>
                <w:sz w:val="24"/>
                <w:szCs w:val="24"/>
                <w:lang w:val="en-US"/>
              </w:rPr>
              <w:t>Tabloid comparison</w:t>
            </w:r>
          </w:p>
        </w:tc>
        <w:tc>
          <w:tcPr>
            <w:tcW w:w="3873" w:type="dxa"/>
          </w:tcPr>
          <w:p w14:paraId="1AC6D1FA" w14:textId="77777777" w:rsidR="00EF48CA" w:rsidRPr="00A9466F" w:rsidRDefault="00EF48CA" w:rsidP="00441C48">
            <w:pPr>
              <w:rPr>
                <w:rFonts w:ascii="Times New Roman" w:hAnsi="Times New Roman" w:cs="Times New Roman"/>
                <w:b/>
                <w:bCs/>
                <w:sz w:val="24"/>
                <w:szCs w:val="24"/>
                <w:lang w:val="en-US"/>
              </w:rPr>
            </w:pPr>
            <w:r w:rsidRPr="00A9466F">
              <w:rPr>
                <w:rFonts w:ascii="Times New Roman" w:hAnsi="Times New Roman" w:cs="Times New Roman"/>
                <w:b/>
                <w:bCs/>
                <w:sz w:val="24"/>
                <w:szCs w:val="24"/>
                <w:lang w:val="en-US"/>
              </w:rPr>
              <w:t>Broadsheet comparison</w:t>
            </w:r>
          </w:p>
        </w:tc>
      </w:tr>
      <w:tr w:rsidR="00EF48CA" w:rsidRPr="00C27B1C" w14:paraId="6DF82054" w14:textId="77777777" w:rsidTr="00441C48">
        <w:tc>
          <w:tcPr>
            <w:tcW w:w="1271" w:type="dxa"/>
          </w:tcPr>
          <w:p w14:paraId="2B173A3E" w14:textId="77777777" w:rsidR="00EF48CA" w:rsidRPr="00C27B1C" w:rsidRDefault="00EF48CA" w:rsidP="00441C48">
            <w:pPr>
              <w:rPr>
                <w:rFonts w:ascii="Times New Roman" w:hAnsi="Times New Roman" w:cs="Times New Roman"/>
                <w:sz w:val="24"/>
                <w:szCs w:val="24"/>
                <w:lang w:val="en-US"/>
              </w:rPr>
            </w:pPr>
            <w:r w:rsidRPr="00C27B1C">
              <w:rPr>
                <w:rFonts w:ascii="Times New Roman" w:hAnsi="Times New Roman" w:cs="Times New Roman"/>
                <w:sz w:val="24"/>
                <w:szCs w:val="24"/>
                <w:lang w:val="en-US"/>
              </w:rPr>
              <w:t>Person-first language</w:t>
            </w:r>
          </w:p>
        </w:tc>
        <w:tc>
          <w:tcPr>
            <w:tcW w:w="3872" w:type="dxa"/>
          </w:tcPr>
          <w:p w14:paraId="352219F7" w14:textId="77777777" w:rsidR="00EF48CA" w:rsidRPr="00C27B1C" w:rsidRDefault="00EF48CA" w:rsidP="00441C48">
            <w:pPr>
              <w:rPr>
                <w:rFonts w:ascii="Times New Roman" w:hAnsi="Times New Roman" w:cs="Times New Roman"/>
                <w:sz w:val="24"/>
                <w:szCs w:val="24"/>
                <w:lang w:val="en-US"/>
              </w:rPr>
            </w:pPr>
            <w:r w:rsidRPr="002C51CF">
              <w:rPr>
                <w:rFonts w:ascii="Times New Roman" w:hAnsi="Times New Roman" w:cs="Times New Roman"/>
                <w:b/>
                <w:bCs/>
                <w:sz w:val="24"/>
                <w:szCs w:val="24"/>
              </w:rPr>
              <w:t>no difference</w:t>
            </w:r>
            <w:r w:rsidRPr="00C27B1C">
              <w:rPr>
                <w:rFonts w:ascii="Times New Roman" w:hAnsi="Times New Roman" w:cs="Times New Roman"/>
                <w:sz w:val="24"/>
                <w:szCs w:val="24"/>
              </w:rPr>
              <w:t xml:space="preserve"> between the number of instances, articles</w:t>
            </w:r>
            <w:r>
              <w:rPr>
                <w:rFonts w:ascii="Times New Roman" w:hAnsi="Times New Roman" w:cs="Times New Roman"/>
                <w:sz w:val="24"/>
                <w:szCs w:val="24"/>
              </w:rPr>
              <w:t>,</w:t>
            </w:r>
            <w:r w:rsidRPr="00C27B1C">
              <w:rPr>
                <w:rFonts w:ascii="Times New Roman" w:hAnsi="Times New Roman" w:cs="Times New Roman"/>
                <w:sz w:val="24"/>
                <w:szCs w:val="24"/>
              </w:rPr>
              <w:t xml:space="preserve"> or frequency</w:t>
            </w:r>
          </w:p>
        </w:tc>
        <w:tc>
          <w:tcPr>
            <w:tcW w:w="3873" w:type="dxa"/>
          </w:tcPr>
          <w:p w14:paraId="784AF078" w14:textId="77777777" w:rsidR="00EF48CA" w:rsidRPr="00C27B1C" w:rsidRDefault="00EF48CA" w:rsidP="00441C48">
            <w:pPr>
              <w:rPr>
                <w:rFonts w:ascii="Times New Roman" w:hAnsi="Times New Roman" w:cs="Times New Roman"/>
                <w:sz w:val="24"/>
                <w:szCs w:val="24"/>
                <w:lang w:val="en-US"/>
              </w:rPr>
            </w:pPr>
            <w:r w:rsidRPr="00C27B1C">
              <w:rPr>
                <w:rFonts w:ascii="Times New Roman" w:hAnsi="Times New Roman" w:cs="Times New Roman"/>
                <w:sz w:val="24"/>
                <w:szCs w:val="24"/>
              </w:rPr>
              <w:t xml:space="preserve">Australian broadsheets have somewhat </w:t>
            </w:r>
            <w:r w:rsidRPr="002C51CF">
              <w:rPr>
                <w:rFonts w:ascii="Times New Roman" w:hAnsi="Times New Roman" w:cs="Times New Roman"/>
                <w:b/>
                <w:bCs/>
                <w:sz w:val="24"/>
                <w:szCs w:val="24"/>
              </w:rPr>
              <w:t>higher</w:t>
            </w:r>
            <w:r w:rsidRPr="00C27B1C">
              <w:rPr>
                <w:rFonts w:ascii="Times New Roman" w:hAnsi="Times New Roman" w:cs="Times New Roman"/>
                <w:sz w:val="24"/>
                <w:szCs w:val="24"/>
              </w:rPr>
              <w:t xml:space="preserve"> total number of instances (p(Chi-sq) &lt; 0.005) and number of articles (p &lt; 0.005) than UK broadsheets. This difference is supported when considering mean frequenc</w:t>
            </w:r>
            <w:r>
              <w:rPr>
                <w:rFonts w:ascii="Times New Roman" w:hAnsi="Times New Roman" w:cs="Times New Roman"/>
                <w:sz w:val="24"/>
                <w:szCs w:val="24"/>
              </w:rPr>
              <w:t xml:space="preserve">ies </w:t>
            </w:r>
            <w:r w:rsidRPr="00C27B1C">
              <w:rPr>
                <w:rFonts w:ascii="Times New Roman" w:hAnsi="Times New Roman" w:cs="Times New Roman"/>
                <w:sz w:val="24"/>
                <w:szCs w:val="24"/>
              </w:rPr>
              <w:t xml:space="preserve">(mean Australian broadsheets = 17.81 </w:t>
            </w:r>
            <w:r>
              <w:rPr>
                <w:rFonts w:ascii="Times New Roman" w:hAnsi="Times New Roman" w:cs="Times New Roman"/>
                <w:sz w:val="24"/>
                <w:szCs w:val="24"/>
              </w:rPr>
              <w:t>ppm</w:t>
            </w:r>
            <w:r w:rsidRPr="00C27B1C">
              <w:rPr>
                <w:rFonts w:ascii="Times New Roman" w:hAnsi="Times New Roman" w:cs="Times New Roman"/>
                <w:sz w:val="24"/>
                <w:szCs w:val="24"/>
              </w:rPr>
              <w:t xml:space="preserve">, mean UK broadsheets 8.52 </w:t>
            </w:r>
            <w:r>
              <w:rPr>
                <w:rFonts w:ascii="Times New Roman" w:hAnsi="Times New Roman" w:cs="Times New Roman"/>
                <w:sz w:val="24"/>
                <w:szCs w:val="24"/>
              </w:rPr>
              <w:t>p</w:t>
            </w:r>
            <w:r w:rsidRPr="00C27B1C">
              <w:rPr>
                <w:rFonts w:ascii="Times New Roman" w:hAnsi="Times New Roman" w:cs="Times New Roman"/>
                <w:sz w:val="24"/>
                <w:szCs w:val="24"/>
              </w:rPr>
              <w:t xml:space="preserve">pm) with </w:t>
            </w:r>
            <w:r w:rsidRPr="00C27B1C">
              <w:rPr>
                <w:rFonts w:ascii="Times New Roman" w:hAnsi="Times New Roman" w:cs="Times New Roman"/>
                <w:sz w:val="24"/>
                <w:szCs w:val="24"/>
              </w:rPr>
              <w:lastRenderedPageBreak/>
              <w:t>parametric and non-parametric tests (p &lt;0.05).</w:t>
            </w:r>
          </w:p>
        </w:tc>
      </w:tr>
      <w:tr w:rsidR="00EF48CA" w:rsidRPr="00C27B1C" w14:paraId="3FCD7716" w14:textId="77777777" w:rsidTr="00441C48">
        <w:tc>
          <w:tcPr>
            <w:tcW w:w="1271" w:type="dxa"/>
          </w:tcPr>
          <w:p w14:paraId="62FD36B7" w14:textId="77777777" w:rsidR="00EF48CA" w:rsidRPr="00C27B1C" w:rsidRDefault="00EF48CA" w:rsidP="00441C48">
            <w:pPr>
              <w:rPr>
                <w:rFonts w:ascii="Times New Roman" w:hAnsi="Times New Roman" w:cs="Times New Roman"/>
                <w:sz w:val="24"/>
                <w:szCs w:val="24"/>
                <w:lang w:val="en-US"/>
              </w:rPr>
            </w:pPr>
            <w:r w:rsidRPr="00C27B1C">
              <w:rPr>
                <w:rFonts w:ascii="Times New Roman" w:hAnsi="Times New Roman" w:cs="Times New Roman"/>
                <w:sz w:val="24"/>
                <w:szCs w:val="24"/>
                <w:lang w:val="en-US"/>
              </w:rPr>
              <w:lastRenderedPageBreak/>
              <w:t>Condition-first language</w:t>
            </w:r>
          </w:p>
        </w:tc>
        <w:tc>
          <w:tcPr>
            <w:tcW w:w="3872" w:type="dxa"/>
          </w:tcPr>
          <w:p w14:paraId="27290298" w14:textId="6B2C7357" w:rsidR="00EF48CA" w:rsidRPr="00C27B1C" w:rsidRDefault="00EF48CA" w:rsidP="00441C48">
            <w:pPr>
              <w:pStyle w:val="NormalWeb"/>
            </w:pPr>
            <w:r w:rsidRPr="00C27B1C">
              <w:t xml:space="preserve">There is a </w:t>
            </w:r>
            <w:r w:rsidRPr="002C51CF">
              <w:rPr>
                <w:b/>
                <w:bCs/>
              </w:rPr>
              <w:t>higher</w:t>
            </w:r>
            <w:r w:rsidRPr="00C27B1C">
              <w:t xml:space="preserve"> number of instances and articles </w:t>
            </w:r>
            <w:ins w:id="21" w:author="Darya Vanichkina" w:date="2022-08-05T12:04:00Z">
              <w:r w:rsidR="005226D5">
                <w:t xml:space="preserve">with at least one instance </w:t>
              </w:r>
            </w:ins>
            <w:r>
              <w:t xml:space="preserve">in </w:t>
            </w:r>
            <w:r w:rsidRPr="00C27B1C">
              <w:t xml:space="preserve">Australian tabloids, and a lower number in UK tabloids (p(Chi-sq) &lt; 0.001). The frequency is also higher in Australian tabloids (mean Australian 1315.95 </w:t>
            </w:r>
            <w:r>
              <w:t>ppm</w:t>
            </w:r>
            <w:r w:rsidRPr="00C27B1C">
              <w:t xml:space="preserve">, mean UK 835.37 </w:t>
            </w:r>
            <w:r>
              <w:t>ppm</w:t>
            </w:r>
            <w:r w:rsidRPr="00C27B1C">
              <w:t>, p(FP) &lt; 1e-04). This is especially striking given that there is no difference in article length.</w:t>
            </w:r>
          </w:p>
        </w:tc>
        <w:tc>
          <w:tcPr>
            <w:tcW w:w="3873" w:type="dxa"/>
          </w:tcPr>
          <w:p w14:paraId="6B553B36" w14:textId="77777777" w:rsidR="00EF48CA" w:rsidRPr="00C27B1C" w:rsidRDefault="00EF48CA" w:rsidP="00441C48">
            <w:pPr>
              <w:rPr>
                <w:rFonts w:ascii="Times New Roman" w:hAnsi="Times New Roman" w:cs="Times New Roman"/>
                <w:sz w:val="24"/>
                <w:szCs w:val="24"/>
                <w:lang w:val="en-US"/>
              </w:rPr>
            </w:pPr>
            <w:r w:rsidRPr="00C27B1C">
              <w:rPr>
                <w:rFonts w:ascii="Times New Roman" w:hAnsi="Times New Roman" w:cs="Times New Roman"/>
                <w:sz w:val="24"/>
                <w:szCs w:val="24"/>
              </w:rPr>
              <w:t xml:space="preserve">There is a </w:t>
            </w:r>
            <w:r w:rsidRPr="002C51CF">
              <w:rPr>
                <w:rFonts w:ascii="Times New Roman" w:hAnsi="Times New Roman" w:cs="Times New Roman"/>
                <w:b/>
                <w:bCs/>
                <w:sz w:val="24"/>
                <w:szCs w:val="24"/>
              </w:rPr>
              <w:t>higher</w:t>
            </w:r>
            <w:r w:rsidRPr="00C27B1C">
              <w:rPr>
                <w:rFonts w:ascii="Times New Roman" w:hAnsi="Times New Roman" w:cs="Times New Roman"/>
                <w:sz w:val="24"/>
                <w:szCs w:val="24"/>
              </w:rPr>
              <w:t xml:space="preserve"> number of instances and articles with at least one instance (p(Chi-sq) &lt; 0.001) of condition-first language in Australian vs UK broadsheets. If we consider the frequency, a very small difference is also detected, with Australian broadsheets having a higher frequency than UK ones (mean Australian 847.96 </w:t>
            </w:r>
            <w:r>
              <w:rPr>
                <w:rFonts w:ascii="Times New Roman" w:hAnsi="Times New Roman" w:cs="Times New Roman"/>
                <w:sz w:val="24"/>
                <w:szCs w:val="24"/>
              </w:rPr>
              <w:t>ppm</w:t>
            </w:r>
            <w:r w:rsidRPr="00C27B1C">
              <w:rPr>
                <w:rFonts w:ascii="Times New Roman" w:hAnsi="Times New Roman" w:cs="Times New Roman"/>
                <w:sz w:val="24"/>
                <w:szCs w:val="24"/>
              </w:rPr>
              <w:t xml:space="preserve">, mean UK 629.40 </w:t>
            </w:r>
            <w:r>
              <w:rPr>
                <w:rFonts w:ascii="Times New Roman" w:hAnsi="Times New Roman" w:cs="Times New Roman"/>
                <w:sz w:val="24"/>
                <w:szCs w:val="24"/>
              </w:rPr>
              <w:t>ppm</w:t>
            </w:r>
            <w:r w:rsidRPr="00C27B1C">
              <w:rPr>
                <w:rFonts w:ascii="Times New Roman" w:hAnsi="Times New Roman" w:cs="Times New Roman"/>
                <w:sz w:val="24"/>
                <w:szCs w:val="24"/>
              </w:rPr>
              <w:t>, p(FP) &lt; 1e-04).</w:t>
            </w:r>
          </w:p>
        </w:tc>
      </w:tr>
      <w:tr w:rsidR="00EF48CA" w:rsidRPr="00C27B1C" w14:paraId="6EF982DB" w14:textId="77777777" w:rsidTr="00441C48">
        <w:tc>
          <w:tcPr>
            <w:tcW w:w="1271" w:type="dxa"/>
          </w:tcPr>
          <w:p w14:paraId="485E5332" w14:textId="77777777" w:rsidR="00EF48CA" w:rsidRPr="00C27B1C" w:rsidRDefault="00EF48CA" w:rsidP="00441C48">
            <w:pPr>
              <w:rPr>
                <w:rFonts w:ascii="Times New Roman" w:hAnsi="Times New Roman" w:cs="Times New Roman"/>
                <w:sz w:val="24"/>
                <w:szCs w:val="24"/>
                <w:lang w:val="en-US"/>
              </w:rPr>
            </w:pPr>
            <w:r w:rsidRPr="00C27B1C">
              <w:rPr>
                <w:rFonts w:ascii="Times New Roman" w:hAnsi="Times New Roman" w:cs="Times New Roman"/>
                <w:sz w:val="24"/>
                <w:szCs w:val="24"/>
              </w:rPr>
              <w:t>“</w:t>
            </w:r>
            <w:proofErr w:type="gramStart"/>
            <w:r w:rsidRPr="00C27B1C">
              <w:rPr>
                <w:rFonts w:ascii="Times New Roman" w:hAnsi="Times New Roman" w:cs="Times New Roman"/>
                <w:sz w:val="24"/>
                <w:szCs w:val="24"/>
              </w:rPr>
              <w:t>the</w:t>
            </w:r>
            <w:proofErr w:type="gramEnd"/>
            <w:r w:rsidRPr="00C27B1C">
              <w:rPr>
                <w:rFonts w:ascii="Times New Roman" w:hAnsi="Times New Roman" w:cs="Times New Roman"/>
                <w:sz w:val="24"/>
                <w:szCs w:val="24"/>
              </w:rPr>
              <w:t xml:space="preserve"> obese” (nominal adjectival)</w:t>
            </w:r>
          </w:p>
        </w:tc>
        <w:tc>
          <w:tcPr>
            <w:tcW w:w="3872" w:type="dxa"/>
          </w:tcPr>
          <w:p w14:paraId="65AA7496" w14:textId="76B3B021" w:rsidR="00EF48CA" w:rsidRPr="00C27B1C" w:rsidRDefault="00EF48CA" w:rsidP="00441C48">
            <w:pPr>
              <w:pStyle w:val="NormalWeb"/>
            </w:pPr>
            <w:r w:rsidRPr="00C27B1C">
              <w:t xml:space="preserve">There is a somewhat </w:t>
            </w:r>
            <w:r w:rsidRPr="002C51CF">
              <w:rPr>
                <w:b/>
                <w:bCs/>
              </w:rPr>
              <w:t>lower</w:t>
            </w:r>
            <w:r w:rsidRPr="00C27B1C">
              <w:t xml:space="preserve"> number of total instances of use and articles</w:t>
            </w:r>
            <w:ins w:id="22" w:author="Darya Vanichkina" w:date="2022-08-05T12:06:00Z">
              <w:r w:rsidR="005226D5">
                <w:t xml:space="preserve"> with at least one instance</w:t>
              </w:r>
            </w:ins>
            <w:r w:rsidRPr="00C27B1C">
              <w:t xml:space="preserve"> in Australian tabloids, and a higher number in UK tabloids (p(Chi-sq) &lt; 0.05). However, this difference is not supported by frequency analysis</w:t>
            </w:r>
            <w:ins w:id="23" w:author="Darya Vanichkina" w:date="2022-08-05T12:06:00Z">
              <w:r w:rsidR="005226D5">
                <w:t xml:space="preserve"> </w:t>
              </w:r>
              <w:r w:rsidR="005226D5" w:rsidRPr="005226D5">
                <w:t xml:space="preserve">(mean Australian 70.46 </w:t>
              </w:r>
              <w:r w:rsidR="005226D5">
                <w:t>p</w:t>
              </w:r>
              <w:r w:rsidR="005226D5" w:rsidRPr="005226D5">
                <w:t xml:space="preserve">pm, mean UK 96.08 </w:t>
              </w:r>
              <w:r w:rsidR="005226D5">
                <w:t>p</w:t>
              </w:r>
              <w:r w:rsidR="005226D5" w:rsidRPr="005226D5">
                <w:t>pm)</w:t>
              </w:r>
            </w:ins>
            <w:r w:rsidRPr="00C27B1C">
              <w:t xml:space="preserve">, when using both parametric </w:t>
            </w:r>
            <w:proofErr w:type="gramStart"/>
            <w:r w:rsidRPr="00C27B1C">
              <w:t>or</w:t>
            </w:r>
            <w:proofErr w:type="gramEnd"/>
            <w:r w:rsidRPr="00C27B1C">
              <w:t xml:space="preserve"> non-parametric tests.</w:t>
            </w:r>
          </w:p>
        </w:tc>
        <w:tc>
          <w:tcPr>
            <w:tcW w:w="3873" w:type="dxa"/>
          </w:tcPr>
          <w:p w14:paraId="57478D03" w14:textId="7FDF50EA" w:rsidR="00EF48CA" w:rsidRPr="00C27B1C" w:rsidRDefault="00EF48CA" w:rsidP="00441C48">
            <w:pPr>
              <w:pStyle w:val="NormalWeb"/>
            </w:pPr>
            <w:r w:rsidRPr="002C51CF">
              <w:rPr>
                <w:b/>
                <w:bCs/>
              </w:rPr>
              <w:t>No differences</w:t>
            </w:r>
            <w:r w:rsidRPr="00C27B1C">
              <w:t xml:space="preserve"> in the number of instances or articles </w:t>
            </w:r>
            <w:ins w:id="24" w:author="Darya Vanichkina" w:date="2022-08-05T12:07:00Z">
              <w:r w:rsidR="005226D5">
                <w:t xml:space="preserve">with at least one instance </w:t>
              </w:r>
            </w:ins>
            <w:r w:rsidRPr="00C27B1C">
              <w:t>are observed</w:t>
            </w:r>
            <w:r>
              <w:t>,</w:t>
            </w:r>
            <w:r w:rsidRPr="00C27B1C">
              <w:t xml:space="preserve"> when considering contingency</w:t>
            </w:r>
            <w:r>
              <w:t>-</w:t>
            </w:r>
            <w:r w:rsidRPr="00C27B1C">
              <w:t>table</w:t>
            </w:r>
            <w:r>
              <w:t>-</w:t>
            </w:r>
            <w:r w:rsidRPr="00C27B1C">
              <w:t xml:space="preserve">based analysis. </w:t>
            </w:r>
            <w:r>
              <w:t>A</w:t>
            </w:r>
            <w:r w:rsidRPr="00C27B1C">
              <w:t xml:space="preserve"> very small difference </w:t>
            </w:r>
            <w:r>
              <w:t xml:space="preserve">is </w:t>
            </w:r>
            <w:r w:rsidRPr="00C27B1C">
              <w:t>detected (p(t-test) &lt; 0.0</w:t>
            </w:r>
            <w:ins w:id="25" w:author="Darya Vanichkina" w:date="2022-08-05T12:08:00Z">
              <w:r w:rsidR="00ED743C">
                <w:t>5</w:t>
              </w:r>
            </w:ins>
            <w:del w:id="26" w:author="Darya Vanichkina" w:date="2022-08-05T12:08:00Z">
              <w:r w:rsidRPr="00C27B1C" w:rsidDel="00ED743C">
                <w:delText>1</w:delText>
              </w:r>
            </w:del>
            <w:r w:rsidRPr="00C27B1C">
              <w:t>, p(FP) &lt; 0.</w:t>
            </w:r>
            <w:del w:id="27" w:author="Darya Vanichkina" w:date="2022-08-05T12:07:00Z">
              <w:r w:rsidRPr="00C27B1C" w:rsidDel="005226D5">
                <w:delText>0</w:delText>
              </w:r>
            </w:del>
            <w:r w:rsidRPr="00C27B1C">
              <w:t xml:space="preserve">1) when considering frequencies, with Australian broadsheets having a </w:t>
            </w:r>
            <w:r w:rsidRPr="002C51CF">
              <w:rPr>
                <w:b/>
                <w:bCs/>
              </w:rPr>
              <w:t>lower</w:t>
            </w:r>
            <w:r w:rsidRPr="00C27B1C">
              <w:t xml:space="preserve"> frequency (mean frequency Australia - 42.65 </w:t>
            </w:r>
            <w:r>
              <w:t>ppm</w:t>
            </w:r>
            <w:r w:rsidRPr="00C27B1C">
              <w:t xml:space="preserve">, UK - 62.96 </w:t>
            </w:r>
            <w:r>
              <w:t>ppm</w:t>
            </w:r>
            <w:r w:rsidRPr="00C27B1C">
              <w:t>).</w:t>
            </w:r>
          </w:p>
        </w:tc>
      </w:tr>
    </w:tbl>
    <w:p w14:paraId="751DF26F" w14:textId="77777777" w:rsidR="00EF48CA" w:rsidRDefault="00EF48CA" w:rsidP="00EF48CA">
      <w:pPr>
        <w:spacing w:after="0" w:line="240" w:lineRule="auto"/>
        <w:rPr>
          <w:rFonts w:ascii="Times New Roman" w:hAnsi="Times New Roman" w:cs="Times New Roman"/>
          <w:sz w:val="24"/>
          <w:szCs w:val="24"/>
          <w:lang w:val="en-US"/>
        </w:rPr>
      </w:pPr>
    </w:p>
    <w:p w14:paraId="18EA754D" w14:textId="77777777" w:rsidR="00EF48CA" w:rsidRDefault="00EF48CA" w:rsidP="00EF48CA">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It thus appears that there is</w:t>
      </w:r>
      <w:r w:rsidRPr="00C27B1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higher use of condition-first language in both Australian broadsheets and tabloids as well as higher use of person-first language in Australian broadsheets. The reasons for this higher use across </w:t>
      </w:r>
      <w:r w:rsidRPr="004A3138">
        <w:rPr>
          <w:rFonts w:ascii="Times New Roman" w:hAnsi="Times New Roman" w:cs="Times New Roman"/>
          <w:b/>
          <w:bCs/>
          <w:sz w:val="24"/>
          <w:szCs w:val="24"/>
          <w:lang w:val="en-US"/>
        </w:rPr>
        <w:t xml:space="preserve">both </w:t>
      </w:r>
      <w:proofErr w:type="spellStart"/>
      <w:r>
        <w:rPr>
          <w:rFonts w:ascii="Times New Roman" w:hAnsi="Times New Roman" w:cs="Times New Roman"/>
          <w:sz w:val="24"/>
          <w:szCs w:val="24"/>
          <w:lang w:val="en-US"/>
        </w:rPr>
        <w:t>dispreferred</w:t>
      </w:r>
      <w:proofErr w:type="spellEnd"/>
      <w:r>
        <w:rPr>
          <w:rFonts w:ascii="Times New Roman" w:hAnsi="Times New Roman" w:cs="Times New Roman"/>
          <w:sz w:val="24"/>
          <w:szCs w:val="24"/>
          <w:lang w:val="en-US"/>
        </w:rPr>
        <w:t xml:space="preserve"> and preferred language practices remain unclear. It could be that there </w:t>
      </w:r>
      <w:r w:rsidRPr="00C27B1C">
        <w:rPr>
          <w:rFonts w:ascii="Times New Roman" w:hAnsi="Times New Roman" w:cs="Times New Roman"/>
          <w:sz w:val="24"/>
          <w:szCs w:val="24"/>
          <w:lang w:val="en-US"/>
        </w:rPr>
        <w:t xml:space="preserve">are </w:t>
      </w:r>
      <w:r>
        <w:rPr>
          <w:rFonts w:ascii="Times New Roman" w:hAnsi="Times New Roman" w:cs="Times New Roman"/>
          <w:sz w:val="24"/>
          <w:szCs w:val="24"/>
          <w:lang w:val="en-US"/>
        </w:rPr>
        <w:t xml:space="preserve">simply </w:t>
      </w:r>
      <w:r w:rsidRPr="00C27B1C">
        <w:rPr>
          <w:rFonts w:ascii="Times New Roman" w:hAnsi="Times New Roman" w:cs="Times New Roman"/>
          <w:sz w:val="24"/>
          <w:szCs w:val="24"/>
          <w:lang w:val="en-US"/>
        </w:rPr>
        <w:t xml:space="preserve">more references to people with obesity in the Australian </w:t>
      </w:r>
      <w:r>
        <w:rPr>
          <w:rFonts w:ascii="Times New Roman" w:hAnsi="Times New Roman" w:cs="Times New Roman"/>
          <w:sz w:val="24"/>
          <w:szCs w:val="24"/>
          <w:lang w:val="en-US"/>
        </w:rPr>
        <w:t>newspapers</w:t>
      </w:r>
      <w:r w:rsidRPr="00C27B1C">
        <w:rPr>
          <w:rFonts w:ascii="Times New Roman" w:hAnsi="Times New Roman" w:cs="Times New Roman"/>
          <w:sz w:val="24"/>
          <w:szCs w:val="24"/>
          <w:lang w:val="en-US"/>
        </w:rPr>
        <w:t xml:space="preserve"> or that the UK newspapers use different words (</w:t>
      </w:r>
      <w:proofErr w:type="spellStart"/>
      <w:proofErr w:type="gramStart"/>
      <w:r w:rsidRPr="00C27B1C">
        <w:rPr>
          <w:rFonts w:ascii="Times New Roman" w:hAnsi="Times New Roman" w:cs="Times New Roman"/>
          <w:sz w:val="24"/>
          <w:szCs w:val="24"/>
          <w:lang w:val="en-US"/>
        </w:rPr>
        <w:t>eg</w:t>
      </w:r>
      <w:proofErr w:type="spellEnd"/>
      <w:proofErr w:type="gramEnd"/>
      <w:r w:rsidRPr="00C27B1C">
        <w:rPr>
          <w:rFonts w:ascii="Times New Roman" w:hAnsi="Times New Roman" w:cs="Times New Roman"/>
          <w:sz w:val="24"/>
          <w:szCs w:val="24"/>
          <w:lang w:val="en-US"/>
        </w:rPr>
        <w:t xml:space="preserve"> </w:t>
      </w:r>
      <w:r w:rsidRPr="00C27B1C">
        <w:rPr>
          <w:rFonts w:ascii="Times New Roman" w:hAnsi="Times New Roman" w:cs="Times New Roman"/>
          <w:i/>
          <w:iCs/>
          <w:sz w:val="24"/>
          <w:szCs w:val="24"/>
          <w:lang w:val="en-US"/>
        </w:rPr>
        <w:t>overweight</w:t>
      </w:r>
      <w:r w:rsidRPr="00C27B1C">
        <w:rPr>
          <w:rFonts w:ascii="Times New Roman" w:hAnsi="Times New Roman" w:cs="Times New Roman"/>
          <w:sz w:val="24"/>
          <w:szCs w:val="24"/>
          <w:lang w:val="en-US"/>
        </w:rPr>
        <w:t xml:space="preserve">) or different syntactic structures (e.g. </w:t>
      </w:r>
      <w:r w:rsidRPr="00C27B1C">
        <w:rPr>
          <w:rFonts w:ascii="Times New Roman" w:hAnsi="Times New Roman" w:cs="Times New Roman"/>
          <w:i/>
          <w:iCs/>
          <w:sz w:val="24"/>
          <w:szCs w:val="24"/>
          <w:lang w:val="en-US"/>
        </w:rPr>
        <w:t>people who</w:t>
      </w:r>
      <w:r w:rsidRPr="00C27B1C">
        <w:rPr>
          <w:rFonts w:ascii="Times New Roman" w:hAnsi="Times New Roman" w:cs="Times New Roman"/>
          <w:sz w:val="24"/>
          <w:szCs w:val="24"/>
          <w:lang w:val="en-US"/>
        </w:rPr>
        <w:t xml:space="preserve"> …) to refer to people with obesity. Future comparison of topic and linguistic differences between the corpora is necessary to investigate this further, as is the potential influence of differences in the news media landscape </w:t>
      </w:r>
      <w:r>
        <w:rPr>
          <w:rFonts w:ascii="Times New Roman" w:hAnsi="Times New Roman" w:cs="Times New Roman"/>
          <w:sz w:val="24"/>
          <w:szCs w:val="24"/>
          <w:lang w:val="en-US"/>
        </w:rPr>
        <w:t>including</w:t>
      </w:r>
      <w:r w:rsidRPr="00C27B1C">
        <w:rPr>
          <w:rFonts w:ascii="Times New Roman" w:hAnsi="Times New Roman" w:cs="Times New Roman"/>
          <w:sz w:val="24"/>
          <w:szCs w:val="24"/>
          <w:lang w:val="en-US"/>
        </w:rPr>
        <w:t xml:space="preserve"> use of syndicated material (which results in full or partial duplicates between newspapers).</w:t>
      </w:r>
    </w:p>
    <w:p w14:paraId="75A2D0E1" w14:textId="77777777" w:rsidR="00EF48CA" w:rsidRPr="006F712C" w:rsidRDefault="00EF48CA" w:rsidP="00EF48CA">
      <w:pPr>
        <w:spacing w:after="0" w:line="240" w:lineRule="auto"/>
        <w:ind w:firstLine="454"/>
        <w:rPr>
          <w:rFonts w:ascii="Times New Roman" w:hAnsi="Times New Roman" w:cs="Times New Roman"/>
          <w:sz w:val="24"/>
          <w:szCs w:val="24"/>
          <w:lang w:val="en-US"/>
        </w:rPr>
      </w:pPr>
      <w:r>
        <w:rPr>
          <w:rFonts w:ascii="Times New Roman" w:hAnsi="Times New Roman" w:cs="Times New Roman"/>
          <w:sz w:val="24"/>
          <w:szCs w:val="24"/>
          <w:lang w:val="en-US"/>
        </w:rPr>
        <w:t>However</w:t>
      </w:r>
      <w:r w:rsidRPr="00C161F7">
        <w:rPr>
          <w:rFonts w:ascii="Times New Roman" w:hAnsi="Times New Roman" w:cs="Times New Roman"/>
          <w:sz w:val="24"/>
          <w:szCs w:val="24"/>
          <w:lang w:val="en-US"/>
        </w:rPr>
        <w:t xml:space="preserve">, </w:t>
      </w:r>
      <w:proofErr w:type="gramStart"/>
      <w:r w:rsidRPr="00C161F7">
        <w:rPr>
          <w:rFonts w:ascii="Times New Roman" w:hAnsi="Times New Roman" w:cs="Times New Roman"/>
          <w:sz w:val="24"/>
          <w:szCs w:val="24"/>
          <w:lang w:val="en-US"/>
        </w:rPr>
        <w:t xml:space="preserve">it is </w:t>
      </w:r>
      <w:r>
        <w:rPr>
          <w:rFonts w:ascii="Times New Roman" w:hAnsi="Times New Roman" w:cs="Times New Roman"/>
          <w:sz w:val="24"/>
          <w:szCs w:val="24"/>
          <w:lang w:val="en-US"/>
        </w:rPr>
        <w:t>clear</w:t>
      </w:r>
      <w:r w:rsidRPr="00C161F7">
        <w:rPr>
          <w:rFonts w:ascii="Times New Roman" w:hAnsi="Times New Roman" w:cs="Times New Roman"/>
          <w:sz w:val="24"/>
          <w:szCs w:val="24"/>
          <w:lang w:val="en-US"/>
        </w:rPr>
        <w:t xml:space="preserve"> that regardless</w:t>
      </w:r>
      <w:proofErr w:type="gramEnd"/>
      <w:r w:rsidRPr="00C161F7">
        <w:rPr>
          <w:rFonts w:ascii="Times New Roman" w:hAnsi="Times New Roman" w:cs="Times New Roman"/>
          <w:sz w:val="24"/>
          <w:szCs w:val="24"/>
          <w:lang w:val="en-US"/>
        </w:rPr>
        <w:t xml:space="preserve"> of the national context (Australia/UK) or type of newspaper (broadsheet/tabloid), the preference is </w:t>
      </w:r>
      <w:r>
        <w:rPr>
          <w:rFonts w:ascii="Times New Roman" w:hAnsi="Times New Roman" w:cs="Times New Roman"/>
          <w:sz w:val="24"/>
          <w:szCs w:val="24"/>
          <w:lang w:val="en-US"/>
        </w:rPr>
        <w:t xml:space="preserve">by far </w:t>
      </w:r>
      <w:r w:rsidRPr="00C161F7">
        <w:rPr>
          <w:rFonts w:ascii="Times New Roman" w:hAnsi="Times New Roman" w:cs="Times New Roman"/>
          <w:sz w:val="24"/>
          <w:szCs w:val="24"/>
          <w:lang w:val="en-US"/>
        </w:rPr>
        <w:t xml:space="preserve">for condition-first language, followed by the nominal adjectival form </w:t>
      </w:r>
      <w:r>
        <w:rPr>
          <w:rFonts w:ascii="Times New Roman" w:hAnsi="Times New Roman" w:cs="Times New Roman"/>
          <w:sz w:val="24"/>
          <w:szCs w:val="24"/>
          <w:lang w:val="en-US"/>
        </w:rPr>
        <w:t>“</w:t>
      </w:r>
      <w:r w:rsidRPr="00C161F7">
        <w:rPr>
          <w:rFonts w:ascii="Times New Roman" w:hAnsi="Times New Roman" w:cs="Times New Roman"/>
          <w:sz w:val="24"/>
          <w:szCs w:val="24"/>
          <w:lang w:val="en-US"/>
        </w:rPr>
        <w:t>‘the obese</w:t>
      </w:r>
      <w:r>
        <w:rPr>
          <w:rFonts w:ascii="Times New Roman" w:hAnsi="Times New Roman" w:cs="Times New Roman"/>
          <w:sz w:val="24"/>
          <w:szCs w:val="24"/>
          <w:lang w:val="en-US"/>
        </w:rPr>
        <w:t>”</w:t>
      </w:r>
      <w:r w:rsidRPr="00C161F7">
        <w:rPr>
          <w:rFonts w:ascii="Times New Roman" w:hAnsi="Times New Roman" w:cs="Times New Roman"/>
          <w:sz w:val="24"/>
          <w:szCs w:val="24"/>
          <w:lang w:val="en-US"/>
        </w:rPr>
        <w:t xml:space="preserve">, followed by person-first language. </w:t>
      </w:r>
      <w:r>
        <w:rPr>
          <w:rFonts w:ascii="Times New Roman" w:hAnsi="Times New Roman" w:cs="Times New Roman"/>
          <w:sz w:val="24"/>
          <w:szCs w:val="24"/>
          <w:lang w:val="en-US"/>
        </w:rPr>
        <w:t>These r</w:t>
      </w:r>
      <w:r w:rsidRPr="00C161F7">
        <w:rPr>
          <w:rFonts w:ascii="Times New Roman" w:hAnsi="Times New Roman" w:cs="Times New Roman"/>
          <w:sz w:val="24"/>
          <w:szCs w:val="24"/>
          <w:lang w:val="en-US"/>
        </w:rPr>
        <w:t xml:space="preserve">esults align with </w:t>
      </w:r>
      <w:r w:rsidRPr="00C161F7">
        <w:rPr>
          <w:rFonts w:ascii="Times New Roman" w:hAnsi="Times New Roman" w:cs="Times New Roman"/>
          <w:sz w:val="24"/>
          <w:szCs w:val="24"/>
        </w:rPr>
        <w:t>Brookes &amp; Baker (2021)’s</w:t>
      </w:r>
      <w:r w:rsidRPr="00C161F7">
        <w:rPr>
          <w:rFonts w:ascii="Times New Roman" w:hAnsi="Times New Roman" w:cs="Times New Roman"/>
          <w:sz w:val="24"/>
          <w:szCs w:val="24"/>
          <w:lang w:val="en-US"/>
        </w:rPr>
        <w:t xml:space="preserve"> finding </w:t>
      </w:r>
      <w:r>
        <w:rPr>
          <w:rFonts w:ascii="Times New Roman" w:hAnsi="Times New Roman" w:cs="Times New Roman"/>
          <w:sz w:val="24"/>
          <w:szCs w:val="24"/>
          <w:lang w:val="en-US"/>
        </w:rPr>
        <w:t>of</w:t>
      </w:r>
      <w:r w:rsidRPr="00C161F7">
        <w:rPr>
          <w:rFonts w:ascii="Times New Roman" w:hAnsi="Times New Roman" w:cs="Times New Roman"/>
          <w:sz w:val="24"/>
          <w:szCs w:val="24"/>
          <w:lang w:val="en-US"/>
        </w:rPr>
        <w:t xml:space="preserve"> </w:t>
      </w:r>
      <w:r w:rsidRPr="00C161F7">
        <w:rPr>
          <w:rFonts w:ascii="Times New Roman" w:hAnsi="Times New Roman" w:cs="Times New Roman"/>
          <w:sz w:val="24"/>
          <w:szCs w:val="24"/>
        </w:rPr>
        <w:t>‘little take-up’ (p. 122) of person-first structures in UK newspapers.</w:t>
      </w:r>
    </w:p>
    <w:p w14:paraId="27792F88" w14:textId="77777777" w:rsidR="00AD658C" w:rsidRDefault="00AD658C"/>
    <w:sectPr w:rsidR="00AD65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672A5" w14:textId="77777777" w:rsidR="00AC029A" w:rsidRDefault="00AC029A" w:rsidP="00EF48CA">
      <w:pPr>
        <w:spacing w:after="0" w:line="240" w:lineRule="auto"/>
      </w:pPr>
      <w:r>
        <w:separator/>
      </w:r>
    </w:p>
  </w:endnote>
  <w:endnote w:type="continuationSeparator" w:id="0">
    <w:p w14:paraId="614251F6" w14:textId="77777777" w:rsidR="00AC029A" w:rsidRDefault="00AC029A" w:rsidP="00EF48CA">
      <w:pPr>
        <w:spacing w:after="0" w:line="240" w:lineRule="auto"/>
      </w:pPr>
      <w:r>
        <w:continuationSeparator/>
      </w:r>
    </w:p>
  </w:endnote>
  <w:endnote w:id="1">
    <w:p w14:paraId="4F42DDBA" w14:textId="77777777" w:rsidR="00EF48CA" w:rsidRPr="00FE0FBA" w:rsidRDefault="00EF48CA" w:rsidP="00EF48CA">
      <w:pPr>
        <w:pStyle w:val="EndnoteText"/>
        <w:rPr>
          <w:sz w:val="24"/>
          <w:szCs w:val="24"/>
        </w:rPr>
      </w:pPr>
      <w:r>
        <w:rPr>
          <w:rStyle w:val="EndnoteReference"/>
        </w:rPr>
        <w:endnoteRef/>
      </w:r>
      <w:r>
        <w:t xml:space="preserve"> </w:t>
      </w:r>
      <w:r>
        <w:rPr>
          <w:rFonts w:ascii="Times New Roman" w:hAnsi="Times New Roman" w:cs="Times New Roman"/>
          <w:sz w:val="24"/>
          <w:szCs w:val="24"/>
        </w:rPr>
        <w:t>T</w:t>
      </w:r>
      <w:r w:rsidRPr="00C161F7">
        <w:rPr>
          <w:rFonts w:ascii="Times New Roman" w:hAnsi="Times New Roman" w:cs="Times New Roman"/>
          <w:sz w:val="24"/>
          <w:szCs w:val="24"/>
        </w:rPr>
        <w:t>otal articles in each subset</w:t>
      </w:r>
      <w:r>
        <w:rPr>
          <w:rFonts w:ascii="Times New Roman" w:hAnsi="Times New Roman" w:cs="Times New Roman"/>
          <w:sz w:val="24"/>
          <w:szCs w:val="24"/>
        </w:rPr>
        <w:t xml:space="preserve">: </w:t>
      </w:r>
      <w:r w:rsidRPr="00C161F7">
        <w:rPr>
          <w:rFonts w:ascii="Times New Roman" w:hAnsi="Times New Roman" w:cs="Times New Roman"/>
          <w:sz w:val="24"/>
          <w:szCs w:val="24"/>
        </w:rPr>
        <w:t xml:space="preserve">2210 Australian broadsheet/3168 tabloid articles; 7556 UK </w:t>
      </w:r>
      <w:r w:rsidRPr="00FE0FBA">
        <w:rPr>
          <w:rFonts w:ascii="Times New Roman" w:hAnsi="Times New Roman" w:cs="Times New Roman"/>
          <w:sz w:val="24"/>
          <w:szCs w:val="24"/>
        </w:rPr>
        <w:t>broadsheet/7801 tabloid articles.</w:t>
      </w:r>
    </w:p>
  </w:endnote>
  <w:endnote w:id="2">
    <w:p w14:paraId="53411B5C" w14:textId="7B3A8936" w:rsidR="00EF48CA" w:rsidRPr="00FE0FBA" w:rsidRDefault="00EF48CA" w:rsidP="00EF48CA">
      <w:pPr>
        <w:pStyle w:val="EndnoteText"/>
        <w:rPr>
          <w:rFonts w:ascii="Times New Roman" w:hAnsi="Times New Roman" w:cs="Times New Roman"/>
          <w:sz w:val="24"/>
          <w:szCs w:val="24"/>
        </w:rPr>
      </w:pPr>
      <w:r w:rsidRPr="00FE0FBA">
        <w:rPr>
          <w:rStyle w:val="EndnoteReference"/>
          <w:rFonts w:ascii="Times New Roman" w:hAnsi="Times New Roman" w:cs="Times New Roman"/>
          <w:sz w:val="24"/>
          <w:szCs w:val="24"/>
        </w:rPr>
        <w:endnoteRef/>
      </w:r>
      <w:r w:rsidRPr="00FE0FBA">
        <w:rPr>
          <w:rFonts w:ascii="Times New Roman" w:hAnsi="Times New Roman" w:cs="Times New Roman"/>
          <w:sz w:val="24"/>
          <w:szCs w:val="24"/>
        </w:rPr>
        <w:t xml:space="preserve"> </w:t>
      </w:r>
      <w:r w:rsidRPr="00FE0FBA">
        <w:rPr>
          <w:rFonts w:ascii="Times New Roman" w:hAnsi="Times New Roman" w:cs="Times New Roman"/>
          <w:sz w:val="24"/>
          <w:szCs w:val="24"/>
        </w:rPr>
        <w:t>Chi-square tests</w:t>
      </w:r>
      <w:r>
        <w:rPr>
          <w:rFonts w:ascii="Times New Roman" w:hAnsi="Times New Roman" w:cs="Times New Roman"/>
          <w:sz w:val="24"/>
          <w:szCs w:val="24"/>
        </w:rPr>
        <w:t xml:space="preserve"> </w:t>
      </w:r>
      <w:r w:rsidRPr="00FE0FBA">
        <w:rPr>
          <w:rFonts w:ascii="Times New Roman" w:hAnsi="Times New Roman" w:cs="Times New Roman"/>
          <w:sz w:val="24"/>
          <w:szCs w:val="24"/>
        </w:rPr>
        <w:t>consider the total sub-corpus word count as the probability of observing a specific feature</w:t>
      </w:r>
      <w:r>
        <w:rPr>
          <w:rFonts w:ascii="Times New Roman" w:hAnsi="Times New Roman" w:cs="Times New Roman"/>
          <w:sz w:val="24"/>
          <w:szCs w:val="24"/>
        </w:rPr>
        <w:t>; t</w:t>
      </w:r>
      <w:r w:rsidRPr="00FE0FBA">
        <w:rPr>
          <w:rFonts w:ascii="Times New Roman" w:hAnsi="Times New Roman" w:cs="Times New Roman"/>
          <w:sz w:val="24"/>
          <w:szCs w:val="24"/>
        </w:rPr>
        <w:t>-tests</w:t>
      </w:r>
      <w:r>
        <w:rPr>
          <w:rFonts w:ascii="Times New Roman" w:hAnsi="Times New Roman" w:cs="Times New Roman"/>
          <w:sz w:val="24"/>
          <w:szCs w:val="24"/>
        </w:rPr>
        <w:t xml:space="preserve"> </w:t>
      </w:r>
      <w:r w:rsidRPr="00FE0FBA">
        <w:rPr>
          <w:rFonts w:ascii="Times New Roman" w:hAnsi="Times New Roman" w:cs="Times New Roman"/>
          <w:sz w:val="24"/>
          <w:szCs w:val="24"/>
        </w:rPr>
        <w:t>compar</w:t>
      </w:r>
      <w:r>
        <w:rPr>
          <w:rFonts w:ascii="Times New Roman" w:hAnsi="Times New Roman" w:cs="Times New Roman"/>
          <w:sz w:val="24"/>
          <w:szCs w:val="24"/>
        </w:rPr>
        <w:t>e</w:t>
      </w:r>
      <w:r w:rsidRPr="00FE0FBA">
        <w:rPr>
          <w:rFonts w:ascii="Times New Roman" w:hAnsi="Times New Roman" w:cs="Times New Roman"/>
          <w:sz w:val="24"/>
          <w:szCs w:val="24"/>
        </w:rPr>
        <w:t xml:space="preserve"> the mean frequencies, with texts without the feature considered to have a value of 0</w:t>
      </w:r>
      <w:r>
        <w:rPr>
          <w:rFonts w:ascii="Times New Roman" w:hAnsi="Times New Roman" w:cs="Times New Roman"/>
          <w:sz w:val="24"/>
          <w:szCs w:val="24"/>
        </w:rPr>
        <w:t xml:space="preserve">; the </w:t>
      </w:r>
      <w:r w:rsidRPr="00FE0FBA">
        <w:rPr>
          <w:rFonts w:ascii="Times New Roman" w:hAnsi="Times New Roman" w:cs="Times New Roman"/>
          <w:sz w:val="24"/>
          <w:szCs w:val="24"/>
        </w:rPr>
        <w:t>Fisher-Pitman test</w:t>
      </w:r>
      <w:r>
        <w:rPr>
          <w:rFonts w:ascii="Times New Roman" w:hAnsi="Times New Roman" w:cs="Times New Roman"/>
          <w:sz w:val="24"/>
          <w:szCs w:val="24"/>
        </w:rPr>
        <w:t xml:space="preserve"> (</w:t>
      </w:r>
      <w:r w:rsidRPr="00FE0FBA">
        <w:rPr>
          <w:rFonts w:ascii="Times New Roman" w:hAnsi="Times New Roman" w:cs="Times New Roman"/>
          <w:sz w:val="24"/>
          <w:szCs w:val="24"/>
        </w:rPr>
        <w:t>with 10000 re-samples</w:t>
      </w:r>
      <w:r>
        <w:rPr>
          <w:rFonts w:ascii="Times New Roman" w:hAnsi="Times New Roman" w:cs="Times New Roman"/>
          <w:sz w:val="24"/>
          <w:szCs w:val="24"/>
        </w:rPr>
        <w:t>)</w:t>
      </w:r>
      <w:r w:rsidRPr="00FE0FBA">
        <w:rPr>
          <w:rFonts w:ascii="Times New Roman" w:hAnsi="Times New Roman" w:cs="Times New Roman"/>
          <w:sz w:val="24"/>
          <w:szCs w:val="24"/>
        </w:rPr>
        <w:t xml:space="preserve"> compar</w:t>
      </w:r>
      <w:r>
        <w:rPr>
          <w:rFonts w:ascii="Times New Roman" w:hAnsi="Times New Roman" w:cs="Times New Roman"/>
          <w:sz w:val="24"/>
          <w:szCs w:val="24"/>
        </w:rPr>
        <w:t>es</w:t>
      </w:r>
      <w:r w:rsidRPr="00FE0FBA">
        <w:rPr>
          <w:rFonts w:ascii="Times New Roman" w:hAnsi="Times New Roman" w:cs="Times New Roman"/>
          <w:sz w:val="24"/>
          <w:szCs w:val="24"/>
        </w:rPr>
        <w:t xml:space="preserve"> the mean frequencies, </w:t>
      </w:r>
      <w:del w:id="13" w:author="Darya Vanichkina" w:date="2022-08-05T12:10:00Z">
        <w:r w:rsidRPr="00FE0FBA" w:rsidDel="00ED743C">
          <w:rPr>
            <w:rFonts w:ascii="Times New Roman" w:hAnsi="Times New Roman" w:cs="Times New Roman"/>
            <w:sz w:val="24"/>
            <w:szCs w:val="24"/>
          </w:rPr>
          <w:delText xml:space="preserve">with </w:delText>
        </w:r>
      </w:del>
      <w:ins w:id="14" w:author="Darya Vanichkina" w:date="2022-08-05T12:10:00Z">
        <w:r w:rsidR="00ED743C">
          <w:rPr>
            <w:rFonts w:ascii="Times New Roman" w:hAnsi="Times New Roman" w:cs="Times New Roman"/>
            <w:sz w:val="24"/>
            <w:szCs w:val="24"/>
          </w:rPr>
          <w:t>and similarly to the t-test</w:t>
        </w:r>
        <w:r w:rsidR="00ED743C" w:rsidRPr="00FE0FBA">
          <w:rPr>
            <w:rFonts w:ascii="Times New Roman" w:hAnsi="Times New Roman" w:cs="Times New Roman"/>
            <w:sz w:val="24"/>
            <w:szCs w:val="24"/>
          </w:rPr>
          <w:t xml:space="preserve"> </w:t>
        </w:r>
      </w:ins>
      <w:r w:rsidRPr="00FE0FBA">
        <w:rPr>
          <w:rFonts w:ascii="Times New Roman" w:hAnsi="Times New Roman" w:cs="Times New Roman"/>
          <w:sz w:val="24"/>
          <w:szCs w:val="24"/>
        </w:rPr>
        <w:t xml:space="preserve">texts without the feature </w:t>
      </w:r>
      <w:ins w:id="15" w:author="Darya Vanichkina" w:date="2022-08-05T12:10:00Z">
        <w:r w:rsidR="00ED743C">
          <w:rPr>
            <w:rFonts w:ascii="Times New Roman" w:hAnsi="Times New Roman" w:cs="Times New Roman"/>
            <w:sz w:val="24"/>
            <w:szCs w:val="24"/>
          </w:rPr>
          <w:t xml:space="preserve">are </w:t>
        </w:r>
      </w:ins>
      <w:r w:rsidRPr="00FE0FBA">
        <w:rPr>
          <w:rFonts w:ascii="Times New Roman" w:hAnsi="Times New Roman" w:cs="Times New Roman"/>
          <w:sz w:val="24"/>
          <w:szCs w:val="24"/>
        </w:rPr>
        <w:t xml:space="preserve">considered to have a </w:t>
      </w:r>
      <w:ins w:id="16" w:author="Darya Vanichkina" w:date="2022-08-05T12:10:00Z">
        <w:r w:rsidR="00ED743C">
          <w:rPr>
            <w:rFonts w:ascii="Times New Roman" w:hAnsi="Times New Roman" w:cs="Times New Roman"/>
            <w:sz w:val="24"/>
            <w:szCs w:val="24"/>
          </w:rPr>
          <w:t>frequency</w:t>
        </w:r>
      </w:ins>
      <w:del w:id="17" w:author="Darya Vanichkina" w:date="2022-08-05T12:10:00Z">
        <w:r w:rsidRPr="00FE0FBA" w:rsidDel="00ED743C">
          <w:rPr>
            <w:rFonts w:ascii="Times New Roman" w:hAnsi="Times New Roman" w:cs="Times New Roman"/>
            <w:sz w:val="24"/>
            <w:szCs w:val="24"/>
          </w:rPr>
          <w:delText>value</w:delText>
        </w:r>
      </w:del>
      <w:r w:rsidRPr="00FE0FBA">
        <w:rPr>
          <w:rFonts w:ascii="Times New Roman" w:hAnsi="Times New Roman" w:cs="Times New Roman"/>
          <w:sz w:val="24"/>
          <w:szCs w:val="24"/>
        </w:rPr>
        <w:t xml:space="preserve"> of 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5FCEF" w14:textId="77777777" w:rsidR="00AC029A" w:rsidRDefault="00AC029A" w:rsidP="00EF48CA">
      <w:pPr>
        <w:spacing w:after="0" w:line="240" w:lineRule="auto"/>
      </w:pPr>
      <w:r>
        <w:separator/>
      </w:r>
    </w:p>
  </w:footnote>
  <w:footnote w:type="continuationSeparator" w:id="0">
    <w:p w14:paraId="7B61F6FF" w14:textId="77777777" w:rsidR="00AC029A" w:rsidRDefault="00AC029A" w:rsidP="00EF48C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ya Vanichkina">
    <w15:presenceInfo w15:providerId="AD" w15:userId="S::darya.vanichkina@sydney.edu.au::7a0bee5b-a27e-4625-998b-60a303dfa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CA"/>
    <w:rsid w:val="005226D5"/>
    <w:rsid w:val="00917096"/>
    <w:rsid w:val="00AC029A"/>
    <w:rsid w:val="00AD658C"/>
    <w:rsid w:val="00CD2270"/>
    <w:rsid w:val="00ED743C"/>
    <w:rsid w:val="00EF48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0241"/>
  <w15:chartTrackingRefBased/>
  <w15:docId w15:val="{1584D2A2-E226-48DC-90EB-4AC64CF6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4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EF48CA"/>
    <w:pPr>
      <w:spacing w:after="0" w:line="240" w:lineRule="auto"/>
    </w:pPr>
    <w:rPr>
      <w:sz w:val="20"/>
      <w:szCs w:val="20"/>
    </w:rPr>
  </w:style>
  <w:style w:type="character" w:customStyle="1" w:styleId="EndnoteTextChar">
    <w:name w:val="Endnote Text Char"/>
    <w:basedOn w:val="DefaultParagraphFont"/>
    <w:link w:val="EndnoteText"/>
    <w:uiPriority w:val="99"/>
    <w:rsid w:val="00EF48CA"/>
    <w:rPr>
      <w:sz w:val="20"/>
      <w:szCs w:val="20"/>
    </w:rPr>
  </w:style>
  <w:style w:type="character" w:styleId="EndnoteReference">
    <w:name w:val="endnote reference"/>
    <w:basedOn w:val="DefaultParagraphFont"/>
    <w:uiPriority w:val="99"/>
    <w:semiHidden/>
    <w:unhideWhenUsed/>
    <w:rsid w:val="00EF48CA"/>
    <w:rPr>
      <w:vertAlign w:val="superscript"/>
    </w:rPr>
  </w:style>
  <w:style w:type="paragraph" w:styleId="NormalWeb">
    <w:name w:val="Normal (Web)"/>
    <w:basedOn w:val="Normal"/>
    <w:uiPriority w:val="99"/>
    <w:unhideWhenUsed/>
    <w:rsid w:val="00EF48C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9170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Bednarek</dc:creator>
  <cp:keywords/>
  <dc:description/>
  <cp:lastModifiedBy>Darya Vanichkina</cp:lastModifiedBy>
  <cp:revision>2</cp:revision>
  <dcterms:created xsi:type="dcterms:W3CDTF">2022-08-04T02:05:00Z</dcterms:created>
  <dcterms:modified xsi:type="dcterms:W3CDTF">2022-08-05T02:10:00Z</dcterms:modified>
</cp:coreProperties>
</file>